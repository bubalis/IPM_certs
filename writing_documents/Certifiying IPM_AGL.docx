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9019C" w14:textId="1B1887DF" w:rsidR="00682003" w:rsidRDefault="00610690">
      <w:pPr>
        <w:rPr>
          <w:b/>
          <w:bCs/>
        </w:rPr>
      </w:pPr>
      <w:r>
        <w:rPr>
          <w:b/>
          <w:bCs/>
        </w:rPr>
        <w:t>Certifying Ecological Farming Principles: The Case of Integrated Pest Management</w:t>
      </w:r>
    </w:p>
    <w:p w14:paraId="4470FBBC" w14:textId="3D7630F1" w:rsidR="009A32FA" w:rsidRDefault="009A32FA">
      <w:pPr>
        <w:rPr>
          <w:b/>
          <w:bCs/>
        </w:rPr>
      </w:pPr>
    </w:p>
    <w:p w14:paraId="7A4058A0" w14:textId="11C20B61" w:rsidR="009A32FA" w:rsidRDefault="009A32FA">
      <w:pPr>
        <w:rPr>
          <w:b/>
          <w:bCs/>
        </w:rPr>
      </w:pPr>
      <w:r>
        <w:rPr>
          <w:b/>
          <w:bCs/>
        </w:rPr>
        <w:t>Abstract:</w:t>
      </w:r>
    </w:p>
    <w:p w14:paraId="5C3B3E56" w14:textId="08A35DAE" w:rsidR="009A32FA" w:rsidRPr="00A93F55" w:rsidRDefault="00A93F55">
      <w:r>
        <w:rPr>
          <w:b/>
          <w:bCs/>
        </w:rPr>
        <w:tab/>
      </w:r>
      <w:r>
        <w:t xml:space="preserve">Categorization of farming systems based on their use or non-use of sustainable strategies is a crucial aspect of contemporary </w:t>
      </w:r>
      <w:proofErr w:type="spellStart"/>
      <w:r>
        <w:t>agrifood</w:t>
      </w:r>
      <w:proofErr w:type="spellEnd"/>
      <w:r>
        <w:t>-systems governance, including green food certifications. Ecologically friendly farming systems are often based on adaptive application of principles and tacit knowledge, making their categorization much more difficult. This paper examines how 24 different food eco-certification processes operationalize the concept of “Integrated Pest Management” to classify farms as being worthy or unworthy of certification.</w:t>
      </w:r>
      <w:r w:rsidR="00E62D6D">
        <w:t xml:space="preserve"> Few certification programs covered all eight principles of IPM, and administrative requirements such as planning, record-keeping and education were more common than requirements relating to pest management practices themselves. </w:t>
      </w:r>
      <w:r>
        <w:t xml:space="preserve"> </w:t>
      </w:r>
      <w:r w:rsidR="003E09ED">
        <w:t xml:space="preserve">Major differences are seen between single-commodity regional certifications and all other groups. Regional certifications were far more detailed in their standards, gave system-specific </w:t>
      </w:r>
      <w:r w:rsidR="000C267B">
        <w:t>be</w:t>
      </w:r>
      <w:r w:rsidR="003E09ED">
        <w:t>s</w:t>
      </w:r>
      <w:r w:rsidR="000C267B">
        <w:t>t management practices</w:t>
      </w:r>
      <w:r w:rsidR="003E09ED">
        <w:t xml:space="preserve"> and monitoring criteria, </w:t>
      </w:r>
      <w:r w:rsidR="000C267B">
        <w:t xml:space="preserve">and gave more focus to grower collective-action problems such as biosecurity and pest resistance management. Other certifications generally focused on creating a “floor” to mitigate the worst excesses; many certifications focused on low-income countries were especially focused on issues such as banning the most harmful pesticides, proper disposal of hazardous waste, and worker safety when handling pesticides. </w:t>
      </w:r>
      <w:r w:rsidR="00E62D6D">
        <w:t xml:space="preserve">These results demonstrate </w:t>
      </w:r>
      <w:r w:rsidR="00E91E63">
        <w:t xml:space="preserve">the difficulty of standardizing the definitions of adaptive strategies in agriculture beyond relatively small communities of </w:t>
      </w:r>
      <w:commentRangeStart w:id="0"/>
      <w:r w:rsidR="00E91E63">
        <w:t>farmers</w:t>
      </w:r>
      <w:commentRangeEnd w:id="0"/>
      <w:r w:rsidR="006D36B2">
        <w:rPr>
          <w:rStyle w:val="Refdecomentario"/>
        </w:rPr>
        <w:commentReference w:id="0"/>
      </w:r>
      <w:r w:rsidR="00E91E63">
        <w:t xml:space="preserve">. </w:t>
      </w:r>
    </w:p>
    <w:p w14:paraId="2F9604BB" w14:textId="77777777" w:rsidR="009A32FA" w:rsidRDefault="009A32FA"/>
    <w:p w14:paraId="38DB1AAC" w14:textId="2614D1A5" w:rsidR="00610690" w:rsidRDefault="009A32FA">
      <w:r>
        <w:rPr>
          <w:b/>
          <w:bCs/>
        </w:rPr>
        <w:t>Introduction:</w:t>
      </w:r>
      <w:r w:rsidR="00F96395">
        <w:tab/>
      </w:r>
    </w:p>
    <w:p w14:paraId="309104C5" w14:textId="3F04DE90" w:rsidR="00F96395" w:rsidRDefault="00F96395" w:rsidP="00610690">
      <w:pPr>
        <w:ind w:firstLine="720"/>
      </w:pPr>
      <w:r>
        <w:t>Farmers, scientists, and civil society groups have developed and promoted many new frameworks for improving environmental and social outcomes from agriculture. Some of these strategies are associated with grassroots social movements, such as agroecology and the system of rice intensification</w:t>
      </w:r>
      <w:r w:rsidR="007300E8">
        <w:t xml:space="preserve"> (</w:t>
      </w:r>
      <w:commentRangeStart w:id="1"/>
      <w:r w:rsidR="007300E8">
        <w:t>SRI</w:t>
      </w:r>
      <w:commentRangeEnd w:id="1"/>
      <w:r w:rsidR="002C1CFE">
        <w:rPr>
          <w:rStyle w:val="Refdecomentario"/>
        </w:rPr>
        <w:commentReference w:id="1"/>
      </w:r>
      <w:r w:rsidR="007300E8">
        <w:t>)</w:t>
      </w:r>
      <w:r>
        <w:t>, while others, like Climate-Smart Agriculture and conservation agriculture, are more associated with agribusiness and existing government institutions. Despite their differences, many of these strategies are conceived of as decision-making or design frameworks that can be adapted to a wide range of ecological and social contexts.</w:t>
      </w:r>
    </w:p>
    <w:p w14:paraId="54A18BBA" w14:textId="44EC67D8" w:rsidR="00F96395" w:rsidRDefault="00F96395">
      <w:r>
        <w:tab/>
        <w:t xml:space="preserve">Defining </w:t>
      </w:r>
      <w:r w:rsidR="007300E8">
        <w:t>these strategies</w:t>
      </w:r>
      <w:r>
        <w:t xml:space="preserve"> as frameworks </w:t>
      </w:r>
      <w:r w:rsidR="007300E8">
        <w:t xml:space="preserve">or sets of principles, rather than technological packages, </w:t>
      </w:r>
      <w:r w:rsidR="003B6BA9">
        <w:t xml:space="preserve">presents difficulties for “Boolean” (True or False) classification of farms relative to a strategy. </w:t>
      </w:r>
      <w:r w:rsidR="00D73C1F">
        <w:t xml:space="preserve"> Organizations promoting such strategies face difficulty tracking their adoption and may counter-productively simplify a strategy into the presence or absence of a few well-defined techniques </w:t>
      </w:r>
      <w:r w:rsidR="00D73C1F">
        <w:fldChar w:fldCharType="begin"/>
      </w:r>
      <w:r w:rsidR="00D73C1F">
        <w:instrText xml:space="preserve"> ADDIN ZOTERO_ITEM CSL_CITATION {"citationID":"xz2XYkpl","properties":{"formattedCitation":"(Giller et al., 2009)","plainCitation":"(Giller et al., 2009)","noteIndex":0},"citationItems":[{"id":2969,"uris":["http://zotero.org/users/local/nBPNHnE2/items/NLUIQXIH"],"uri":["http://zotero.org/users/local/nBPNHnE2/items/NLUIQXIH"],"itemData":{"id":2969,"type":"article-journal","container-title":"Field crops research","issue":"1","page":"23–34","source":"Google Scholar","title":"Conservation agriculture and smallholder farming in Africa: the heretics’ view","title-short":"Conservation agriculture and smallholder farming in Africa","volume":"114","author":[{"family":"Giller","given":"Ken E."},{"family":"Witter","given":"Ernst"},{"family":"Corbeels","given":"Marc"},{"family":"Tittonell","given":"Pablo"}],"issued":{"date-parts":[["2009"]]}}}],"schema":"https://github.com/citation-style-language/schema/raw/master/csl-citation.json"} </w:instrText>
      </w:r>
      <w:r w:rsidR="00D73C1F">
        <w:fldChar w:fldCharType="separate"/>
      </w:r>
      <w:r w:rsidR="00D73C1F" w:rsidRPr="00D73C1F">
        <w:rPr>
          <w:rFonts w:ascii="Calibri" w:hAnsi="Calibri" w:cs="Calibri"/>
        </w:rPr>
        <w:t>(Giller et al., 2009)</w:t>
      </w:r>
      <w:r w:rsidR="00D73C1F">
        <w:fldChar w:fldCharType="end"/>
      </w:r>
      <w:r w:rsidR="00D73C1F">
        <w:t>. Scientific inquiry can become divided between researchers who study a strategy as a “recipe”</w:t>
      </w:r>
      <w:r w:rsidR="003B6BA9">
        <w:t xml:space="preserve"> through controlled trials</w:t>
      </w:r>
      <w:r w:rsidR="00D73C1F">
        <w:t xml:space="preserve"> </w:t>
      </w:r>
      <w:r w:rsidR="003B6BA9">
        <w:t xml:space="preserve">and those view it as a flexible set of principles to be examined through case studies of implementation on real farms. These divides are particularly large regarding </w:t>
      </w:r>
      <w:r w:rsidR="00C1775B">
        <w:t>“</w:t>
      </w:r>
      <w:r w:rsidR="003B6BA9">
        <w:t>Holistic Management Planned Grazing</w:t>
      </w:r>
      <w:r w:rsidR="00C1775B">
        <w:t>”</w:t>
      </w:r>
      <w:r w:rsidR="003B6BA9">
        <w:t xml:space="preserve"> </w:t>
      </w:r>
      <w:r w:rsidR="003B6BA9">
        <w:fldChar w:fldCharType="begin"/>
      </w:r>
      <w:r w:rsidR="003B6BA9">
        <w:instrText xml:space="preserve"> ADDIN ZOTERO_ITEM CSL_CITATION {"citationID":"6CUyokMO","properties":{"formattedCitation":"(Briske et al., 2008; Gosnell et al., 2020)","plainCitation":"(Briske et al., 2008; Gosnell et al., 2020)","noteIndex":0},"citationItems":[{"id":1370,"uris":["http://zotero.org/users/local/nBPNHnE2/items/B5II3XX5"],"uri":["http://zotero.org/users/local/nBPNHnE2/items/B5II3XX5"],"itemData":{"id":1370,"type":"article-journal","container-title":"Rangeland Ecology &amp; Management","issue":"1","page":"3–17","source":"Google Scholar","title":"Rotational grazing on rangelands: reconciliation of perception and experimental evidence","title-short":"Rotational grazing on rangelands","volume":"61","author":[{"family":"Briske","given":"David D."},{"family":"Derner","given":"J. D."},{"family":"Brown","given":"J. R."},{"family":"Fuhlendorf","given":"S. D."},{"family":"Teague","given":"W. R."},{"family":"Havstad","given":"K. M."},{"family":"Gillen","given":"R. Li"},{"family":"Ash","given":"Andrew J."},{"family":"Willms","given":"W. D."}],"issued":{"date-parts":[["2008"]]}}},{"id":6560,"uris":["http://zotero.org/users/local/nBPNHnE2/items/24SU7AKM"],"uri":["http://zotero.org/users/local/nBPNHnE2/items/24SU7AKM"],"itemData":{"id":6560,"type":"article-journal","abstract":"Holistic Management (HM) is a decision-making framework based on triple bottom line thinking and a proactive approach to managing complexity. Primarily associated with an approach to managing livestock, it has spurred long running and still unresolved debates in rangeland ecology and management. Less studied are the social, cultural, and psychological aspects of HM, which may hold the key to successful ecological outcomes. In this article, we describe the main tenets of HM as conceived by wildlife biologist Allan Savory and address the longstanding and unresolved controversy over its legitimacy. We then provide a meta-analysis that not only provides an up-to-date review of the multidisciplinary evidence and ongoing arguments about HM, but also provides a novel explanation for the controversy—that it is grounded in epistemic differences between disciplines associated with agricultural science that rule out any chance of resolution. We conclude that the way to resolve the controversy over HM is to research, in partnership with ranchers, rangeland social-ecological systems in more holistic, integrated ways. This can account for the full range of human experience, co-produce new knowledge, and contribute to social-ecological transformation.","container-title":"Agriculture and Human Values","DOI":"10.1007/s10460-020-10016-w","ISSN":"1572-8366","issue":"3","journalAbbreviation":"Agric Hum Values","language":"en","page":"849-867","source":"Springer Link","title":"A half century of Holistic Management: what does the evidence reveal?","title-short":"A half century of Holistic Management","volume":"37","author":[{"family":"Gosnell","given":"Hannah"},{"family":"Grimm","given":"Kerry"},{"family":"Goldstein","given":"Bruce E."}],"issued":{"date-parts":[["2020",9,1]]}}}],"schema":"https://github.com/citation-style-language/schema/raw/master/csl-citation.json"} </w:instrText>
      </w:r>
      <w:r w:rsidR="003B6BA9">
        <w:fldChar w:fldCharType="separate"/>
      </w:r>
      <w:r w:rsidR="003B6BA9" w:rsidRPr="003B6BA9">
        <w:rPr>
          <w:rFonts w:ascii="Calibri" w:hAnsi="Calibri" w:cs="Calibri"/>
        </w:rPr>
        <w:t>(Briske et al., 2008; Gosnell et al., 2020)</w:t>
      </w:r>
      <w:r w:rsidR="003B6BA9">
        <w:fldChar w:fldCharType="end"/>
      </w:r>
      <w:r w:rsidR="003B6BA9">
        <w:t xml:space="preserve"> and the </w:t>
      </w:r>
      <w:r w:rsidR="00C1775B">
        <w:t>“</w:t>
      </w:r>
      <w:r w:rsidR="003B6BA9">
        <w:t>System of Rice Intensification</w:t>
      </w:r>
      <w:r w:rsidR="00C1775B">
        <w:t>”</w:t>
      </w:r>
      <w:r w:rsidR="003B6BA9">
        <w:t xml:space="preserve"> </w:t>
      </w:r>
      <w:r w:rsidR="003B6BA9">
        <w:fldChar w:fldCharType="begin"/>
      </w:r>
      <w:r w:rsidR="003B6BA9">
        <w:instrText xml:space="preserve"> ADDIN ZOTERO_ITEM CSL_CITATION {"citationID":"ukoIsHue","properties":{"formattedCitation":"(Glover, 2011; Sheehy et al., 2005)","plainCitation":"(Glover, 2011; Sheehy et al., 2005)","noteIndex":0},"citationItems":[{"id":5510,"uris":["http://zotero.org/users/local/nBPNHnE2/items/6CN6U36Q"],"uri":["http://zotero.org/users/local/nBPNHnE2/items/6CN6U36Q"],"itemData":{"id":5510,"type":"article-journal","abstract":"The System of Rice Intensification (SRI) is claimed to be a new, more productive and more sustainable method for cultivating rice. These claims have proved controversial. One dimension of the controversy has centred on the imprecision with which SRI's component practices have been defined. The supporters of SRI suggest that the system has been designed to satisfy the needs of rice itself, implying that it is a set of integrated, mutually reinforcing practices that need to be implemented as a package in order to obtain the best results. However, they also argue that the system should be understood as a suite of flexible principles to be adapted to particular agro-ecological and socio-economic settings – the antithesis of a fixed package. This poses a conceptual and practical challenge for scientific evaluation of SRI methods. However, this apparent difficulty is chiefly an artefact created by conceptualizing agricultural methods as standardized packages. A process of translation is always necessary to convert theoretical models or norms into farming practices. Smallholder farming practices, being intrinsically constrained and contingent, rarely conform precisely to abstract norms. As an alternative, the notion of performance offers a useful way to frame a methodological and analytical approach to understanding what is going on in SRI. Such an approach calls for close technographic observation of farming activities and the interaction between farmers and their fields, plants and tools.","collection-title":"Technography and Interdisciplinarity: Performance, Practices and Experiments","container-title":"NJAS - Wageningen Journal of Life Sciences","DOI":"10.1016/j.njas.2010.11.006","ISSN":"1573-5214","issue":"3","journalAbbreviation":"NJAS - Wageningen Journal of Life Sciences","page":"217-224","source":"ScienceDirect","title":"The System of Rice Intensification: Time for an empirical turn","title-short":"The System of Rice Intensification","volume":"57","author":[{"family":"Glover","given":"D."}],"issued":{"date-parts":[["2011",2,1]]}}},{"id":6226,"uris":["http://zotero.org/users/local/nBPNHnE2/items/7DCLDNG3"],"uri":["http://zotero.org/users/local/nBPNHnE2/items/7DCLDNG3"],"itemData":{"id":6226,"type":"article-journal","container-title":"Agronomy–Faculty Publications","page":"72","source":"Google Scholar","title":"Curiosities, nonsense, non-science and SRI","author":[{"family":"Sheehy","given":"John E."},{"family":"Sinclair","given":"T. R."},{"family":"Cassman","given":"Kenneth G."}],"issued":{"date-parts":[["2005"]]}}}],"schema":"https://github.com/citation-style-language/schema/raw/master/csl-citation.json"} </w:instrText>
      </w:r>
      <w:r w:rsidR="003B6BA9">
        <w:fldChar w:fldCharType="separate"/>
      </w:r>
      <w:r w:rsidR="003B6BA9" w:rsidRPr="003B6BA9">
        <w:rPr>
          <w:rFonts w:ascii="Calibri" w:hAnsi="Calibri" w:cs="Calibri"/>
        </w:rPr>
        <w:t>(Glover, 2011; Sheehy et al., 2005)</w:t>
      </w:r>
      <w:r w:rsidR="003B6BA9">
        <w:fldChar w:fldCharType="end"/>
      </w:r>
      <w:r w:rsidR="003B6BA9">
        <w:t xml:space="preserve">. </w:t>
      </w:r>
    </w:p>
    <w:p w14:paraId="2042B8B1" w14:textId="58A34233" w:rsidR="00566771" w:rsidRDefault="003B6BA9">
      <w:r>
        <w:tab/>
        <w:t>Ecological</w:t>
      </w:r>
      <w:r w:rsidR="00E714C8">
        <w:t xml:space="preserve"> and social</w:t>
      </w:r>
      <w:r>
        <w:t xml:space="preserve"> certification of farming systems require</w:t>
      </w:r>
      <w:r w:rsidR="00E714C8">
        <w:t xml:space="preserve"> such</w:t>
      </w:r>
      <w:r>
        <w:t xml:space="preserve"> Boolean classification</w:t>
      </w:r>
      <w:r w:rsidR="00566771">
        <w:t>. Such certifications have become increasingly prominent as part of the “neo-liberal turn” towards non-state governance in the late 20</w:t>
      </w:r>
      <w:r w:rsidR="00566771" w:rsidRPr="00566771">
        <w:rPr>
          <w:vertAlign w:val="superscript"/>
        </w:rPr>
        <w:t>th</w:t>
      </w:r>
      <w:r w:rsidR="00566771">
        <w:t xml:space="preserve"> century </w:t>
      </w:r>
      <w:r w:rsidR="00566771">
        <w:fldChar w:fldCharType="begin"/>
      </w:r>
      <w:r w:rsidR="00566771">
        <w:instrText xml:space="preserve"> ADDIN ZOTERO_ITEM CSL_CITATION {"citationID":"6ReL2ecn","properties":{"formattedCitation":"(Vogel, 2008)","plainCitation":"(Vogel, 2008)","noteIndex":0},"citationItems":[{"id":6268,"uris":["http://zotero.org/users/local/nBPNHnE2/items/MM7M88GN"],"uri":["http://zotero.org/users/local/nBPNHnE2/items/MM7M88GN"],"itemData":{"id":6268,"type":"article-journal","abstract":"Regulations that govern the social and environmental impacts of global firms and markets without state enforcement are a relatively new dimension of global business regulation. The growth of such voluntary “civil regulations” reflects both the expansion of legitimate authority in the global economy outside the state and the increasing use of alternative regulatory instruments to govern firms, including self-regulation, market-based instruments, and soft laws. In response to global social activism, many firms have adopted voluntary regulatory standards to avoid additional regulation and/or to protect their reputations and brands. Activists have targeted highly visible firms and have been willing to work cooperatively with them. The most important civil regulations are multi-stockholder codes, whose governance is shared by firms and nongovernmental organizations (NGOs), and which rely on product and producer certifications. Such codes face the challenge of acquiring legitimacy and of persuading both firms and NGOs of the value of their standards. The emergence of civil regulation addresses but does not resolve the challenge of making global firms and markets more effectively and democratically governed.","container-title":"Annual Review of Political Science","DOI":"10.1146/annurev.polisci.11.053106.141706","issue":"1","page":"261-282","source":"Annual Reviews","title":"Private Global Business Regulation","volume":"11","author":[{"family":"Vogel","given":"David"}],"issued":{"date-parts":[["2008"]]}}}],"schema":"https://github.com/citation-style-language/schema/raw/master/csl-citation.json"} </w:instrText>
      </w:r>
      <w:r w:rsidR="00566771">
        <w:fldChar w:fldCharType="separate"/>
      </w:r>
      <w:r w:rsidR="00566771" w:rsidRPr="00B61DAB">
        <w:rPr>
          <w:rFonts w:ascii="Calibri" w:hAnsi="Calibri" w:cs="Calibri"/>
        </w:rPr>
        <w:t>(Vogel, 2008)</w:t>
      </w:r>
      <w:r w:rsidR="00566771">
        <w:fldChar w:fldCharType="end"/>
      </w:r>
      <w:r w:rsidR="00566771">
        <w:t xml:space="preserve">. </w:t>
      </w:r>
      <w:r w:rsidR="00E714C8">
        <w:t xml:space="preserve">Between 1985 and 2000, most high-income countries </w:t>
      </w:r>
      <w:r w:rsidR="00E714C8">
        <w:lastRenderedPageBreak/>
        <w:t>developed frameworks for certifying organic agriculture,</w:t>
      </w:r>
      <w:r w:rsidR="001A2EA0">
        <w:t xml:space="preserve"> </w:t>
      </w:r>
      <w:r w:rsidR="00E714C8">
        <w:t>“Fair Trade” shifted from a set of grassroots relationships to a product label built upon certification</w:t>
      </w:r>
      <w:r w:rsidR="001A2EA0">
        <w:t xml:space="preserve"> and several environmental NGOs launched agriculture and forestry certification schemes</w:t>
      </w:r>
      <w:r w:rsidR="00E714C8">
        <w:t xml:space="preserve">. Since that time, </w:t>
      </w:r>
      <w:r w:rsidR="001A2EA0">
        <w:t xml:space="preserve">numerous other production standards have been developed, whether by corporations seeking to “co-opt” the </w:t>
      </w:r>
      <w:r w:rsidR="00600B2F">
        <w:t>eco-label trend</w:t>
      </w:r>
      <w:r w:rsidR="001A2EA0">
        <w:t>,</w:t>
      </w:r>
      <w:r w:rsidR="00C1775B">
        <w:t xml:space="preserve"> NGOs seeking to promote sustainability or</w:t>
      </w:r>
      <w:r w:rsidR="001A2EA0">
        <w:t xml:space="preserve"> producer organizations promoting better practices and product </w:t>
      </w:r>
      <w:commentRangeStart w:id="2"/>
      <w:r w:rsidR="001A2EA0">
        <w:t>differentiation</w:t>
      </w:r>
      <w:commentRangeEnd w:id="2"/>
      <w:r w:rsidR="007D5DE1">
        <w:rPr>
          <w:rStyle w:val="Refdecomentario"/>
        </w:rPr>
        <w:commentReference w:id="2"/>
      </w:r>
      <w:r w:rsidR="00C1775B">
        <w:t xml:space="preserve">. </w:t>
      </w:r>
    </w:p>
    <w:p w14:paraId="1280028B" w14:textId="607516E1" w:rsidR="006B6B39" w:rsidRDefault="00600B2F" w:rsidP="00062BE1">
      <w:pPr>
        <w:ind w:firstLine="720"/>
      </w:pPr>
      <w:r w:rsidRPr="009A32FA">
        <w:t xml:space="preserve">Integrated Pest Management (IPM) is one of the most prominent frameworks for increasing eco-efficiency in agricultural systems. First formulated in 1959 </w:t>
      </w:r>
      <w:r w:rsidRPr="009A32FA">
        <w:fldChar w:fldCharType="begin"/>
      </w:r>
      <w:r w:rsidRPr="009A32FA">
        <w:instrText xml:space="preserve"> ADDIN ZOTERO_ITEM CSL_CITATION {"citationID":"7C71g5R4","properties":{"formattedCitation":"(Stern et al., 1959)","plainCitation":"(Stern et al., 1959)","noteIndex":0},"citationItems":[{"id":6275,"uris":["http://zotero.org/users/local/nBPNHnE2/items/J5VAVBDA"],"uri":["http://zotero.org/users/local/nBPNHnE2/items/J5VAVBDA"],"itemData":{"id":6275,"type":"article-journal","container-title":"Hilgardia","issue":"2","page":"81–101","source":"Google Scholar","title":"The integration of chemical and biological control of the spotted alfalfa aphid: the integrated control concept","title-short":"The integration of chemical and biological control of the spotted alfalfa aphid","volume":"29","author":[{"family":"Stern","given":"VMRF"},{"family":"Smith","given":"R."},{"family":"Van den Bosch","given":"Robert"},{"family":"Hagen","given":"Kenneth"}],"issued":{"date-parts":[["1959"]]}}}],"schema":"https://github.com/citation-style-language/schema/raw/master/csl-citation.json"} </w:instrText>
      </w:r>
      <w:r w:rsidRPr="009A32FA">
        <w:fldChar w:fldCharType="separate"/>
      </w:r>
      <w:r w:rsidRPr="009A32FA">
        <w:rPr>
          <w:rFonts w:ascii="Calibri" w:hAnsi="Calibri" w:cs="Calibri"/>
        </w:rPr>
        <w:t>(Stern et al., 1959)</w:t>
      </w:r>
      <w:r w:rsidRPr="009A32FA">
        <w:fldChar w:fldCharType="end"/>
      </w:r>
      <w:r w:rsidRPr="009A32FA">
        <w:t xml:space="preserve">, IPM is now promoted by a wide array of organizations throughout the world as a means of increasing yields while reducing harms from agrochemical use and ensuring the sustainability of food supplies. </w:t>
      </w:r>
      <w:r w:rsidR="00C503C4" w:rsidRPr="009A32FA">
        <w:t>Like other</w:t>
      </w:r>
      <w:r w:rsidR="007302AF" w:rsidRPr="009A32FA">
        <w:t xml:space="preserve"> ecological farming</w:t>
      </w:r>
      <w:r w:rsidR="00C503C4" w:rsidRPr="009A32FA">
        <w:t xml:space="preserve"> </w:t>
      </w:r>
      <w:r w:rsidR="009F3212" w:rsidRPr="009A32FA">
        <w:t>strategies</w:t>
      </w:r>
      <w:r w:rsidR="00C503C4" w:rsidRPr="009A32FA">
        <w:t>, IPM is notoriously difficult to define</w:t>
      </w:r>
      <w:r w:rsidR="009F3212" w:rsidRPr="009A32FA">
        <w:t xml:space="preserve"> </w:t>
      </w:r>
      <w:r w:rsidR="009F3212" w:rsidRPr="009A32FA">
        <w:fldChar w:fldCharType="begin"/>
      </w:r>
      <w:r w:rsidR="009F3212" w:rsidRPr="009A32FA">
        <w:instrText xml:space="preserve"> ADDIN ZOTERO_ITEM CSL_CITATION {"citationID":"w0m4RcD0","properties":{"formattedCitation":"(Bajwa &amp; Kogan, 1996)","plainCitation":"(Bajwa &amp; Kogan, 1996)","noteIndex":0},"citationItems":[{"id":6276,"uris":["http://zotero.org/users/local/nBPNHnE2/items/T8TWK5M6"],"uri":["http://zotero.org/users/local/nBPNHnE2/items/T8TWK5M6"],"itemData":{"id":6276,"type":"article-journal","source":"Google Scholar","title":"Compendium of IPM definitions","author":[{"family":"Bajwa","given":"Waheed Ibrahim"},{"family":"Kogan","given":"Marcos"}],"issued":{"date-parts":[["1996"]]}}}],"schema":"https://github.com/citation-style-language/schema/raw/master/csl-citation.json"} </w:instrText>
      </w:r>
      <w:r w:rsidR="009F3212" w:rsidRPr="009A32FA">
        <w:fldChar w:fldCharType="separate"/>
      </w:r>
      <w:r w:rsidR="009F3212" w:rsidRPr="009A32FA">
        <w:rPr>
          <w:rFonts w:ascii="Calibri" w:hAnsi="Calibri" w:cs="Calibri"/>
        </w:rPr>
        <w:t>(Bajwa &amp; Kogan, 1996)</w:t>
      </w:r>
      <w:r w:rsidR="009F3212" w:rsidRPr="009A32FA">
        <w:fldChar w:fldCharType="end"/>
      </w:r>
      <w:r w:rsidR="007302AF" w:rsidRPr="009A32FA">
        <w:t>; it is</w:t>
      </w:r>
      <w:r w:rsidR="00C503C4" w:rsidRPr="009A32FA">
        <w:t xml:space="preserve"> </w:t>
      </w:r>
      <w:r w:rsidR="009F3212" w:rsidRPr="009A32FA">
        <w:t>alternately referred to as a “</w:t>
      </w:r>
      <w:r w:rsidR="00446480" w:rsidRPr="009A32FA">
        <w:t>philosophy</w:t>
      </w:r>
      <w:r w:rsidR="009F3212" w:rsidRPr="009A32FA">
        <w:t>”</w:t>
      </w:r>
      <w:r w:rsidR="00446480" w:rsidRPr="009A32FA">
        <w:t xml:space="preserve"> </w:t>
      </w:r>
      <w:r w:rsidR="00446480" w:rsidRPr="009A32FA">
        <w:fldChar w:fldCharType="begin"/>
      </w:r>
      <w:r w:rsidR="00446480" w:rsidRPr="009A32FA">
        <w:instrText xml:space="preserve"> ADDIN ZOTERO_ITEM CSL_CITATION {"citationID":"hDgiCSNv","properties":{"formattedCitation":"(Sappington, 2014)","plainCitation":"(Sappington, 2014)","noteIndex":0},"citationItems":[{"id":6611,"uris":["http://zotero.org/users/local/nBPNHnE2/items/XSR6C2Y8"],"uri":["http://zotero.org/users/local/nBPNHnE2/items/XSR6C2Y8"],"itemData":{"id":6611,"type":"chapter","container-title":"Integrated Pest Management","page":"65–97","publisher":"Springer","source":"Google Scholar","title":"Emerging issues in Integrated Pest Management implementation and adoption in the North Central USA","author":[{"family":"Sappington","given":"Thomas W."}],"issued":{"date-parts":[["2014"]]}}}],"schema":"https://github.com/citation-style-language/schema/raw/master/csl-citation.json"} </w:instrText>
      </w:r>
      <w:r w:rsidR="00446480" w:rsidRPr="009A32FA">
        <w:fldChar w:fldCharType="separate"/>
      </w:r>
      <w:r w:rsidR="00446480" w:rsidRPr="009A32FA">
        <w:rPr>
          <w:rFonts w:ascii="Calibri" w:hAnsi="Calibri" w:cs="Calibri"/>
        </w:rPr>
        <w:t>(Sappington, 2014)</w:t>
      </w:r>
      <w:r w:rsidR="00446480" w:rsidRPr="009A32FA">
        <w:fldChar w:fldCharType="end"/>
      </w:r>
      <w:r w:rsidR="00446480" w:rsidRPr="009A32FA">
        <w:t xml:space="preserve">, </w:t>
      </w:r>
      <w:r w:rsidR="009F3212" w:rsidRPr="009A32FA">
        <w:t xml:space="preserve"> “a way of thinking” </w:t>
      </w:r>
      <w:r w:rsidR="009F3212" w:rsidRPr="009A32FA">
        <w:fldChar w:fldCharType="begin"/>
      </w:r>
      <w:r w:rsidR="009F3212" w:rsidRPr="009A32FA">
        <w:instrText xml:space="preserve"> ADDIN ZOTERO_ITEM CSL_CITATION {"citationID":"zNubu0hZ","properties":{"formattedCitation":"(Maupin &amp; Norton, 2010)","plainCitation":"(Maupin &amp; Norton, 2010)","noteIndex":0},"citationItems":[{"id":4200,"uris":["http://zotero.org/users/local/nBPNHnE2/items/3YN9AB5P"],"uri":["http://zotero.org/users/local/nBPNHnE2/items/3YN9AB5P"],"itemData":{"id":4200,"type":"paper-conference","container-title":"Agricultural &amp; Applied Economics Association Annual Meeting, Denver, CO","source":"Google Scholar","title":"Pesticide use and IPM adoption: Does IPM reduce pesticide use in the United States","title-short":"Pesticide use and IPM adoption","author":[{"family":"Maupin","given":"Jason"},{"family":"Norton","given":"George"}],"issued":{"date-parts":[["2010"]]}}}],"schema":"https://github.com/citation-style-language/schema/raw/master/csl-citation.json"} </w:instrText>
      </w:r>
      <w:r w:rsidR="009F3212" w:rsidRPr="009A32FA">
        <w:fldChar w:fldCharType="separate"/>
      </w:r>
      <w:r w:rsidR="009F3212" w:rsidRPr="009A32FA">
        <w:rPr>
          <w:rFonts w:ascii="Calibri" w:hAnsi="Calibri" w:cs="Calibri"/>
        </w:rPr>
        <w:t>(Maupin &amp; Norton, 2010)</w:t>
      </w:r>
      <w:r w:rsidR="009F3212" w:rsidRPr="009A32FA">
        <w:fldChar w:fldCharType="end"/>
      </w:r>
      <w:r w:rsidR="009F3212" w:rsidRPr="009A32FA">
        <w:t xml:space="preserve"> or a</w:t>
      </w:r>
      <w:r w:rsidR="00DC2C16" w:rsidRPr="009A32FA">
        <w:t xml:space="preserve"> ”decision-support system” </w:t>
      </w:r>
      <w:r w:rsidR="00DC2C16" w:rsidRPr="009A32FA">
        <w:fldChar w:fldCharType="begin"/>
      </w:r>
      <w:r w:rsidR="00DC2C16" w:rsidRPr="009A32FA">
        <w:instrText xml:space="preserve"> ADDIN ZOTERO_ITEM CSL_CITATION {"citationID":"g6U0YTGy","properties":{"formattedCitation":"(Kogan, 1998)","plainCitation":"(Kogan, 1998)","noteIndex":0},"citationItems":[{"id":2239,"uris":["http://zotero.org/users/local/nBPNHnE2/items/ZEB5AMES"],"uri":["http://zotero.org/users/local/nBPNHnE2/items/ZEB5AMES"],"itemData":{"id":2239,"type":"article-journal","container-title":"Annual review of entomology","issue":"1","page":"243–270","source":"Google Scholar","title":"Integrated pest management: historical perspectives and contemporary developments","title-short":"Integrated pest management","volume":"43","author":[{"family":"Kogan","given":"Marcos"}],"issued":{"date-parts":[["1998"]]}}}],"schema":"https://github.com/citation-style-language/schema/raw/master/csl-citation.json"} </w:instrText>
      </w:r>
      <w:r w:rsidR="00DC2C16" w:rsidRPr="009A32FA">
        <w:fldChar w:fldCharType="separate"/>
      </w:r>
      <w:r w:rsidR="00DC2C16" w:rsidRPr="009A32FA">
        <w:rPr>
          <w:rFonts w:ascii="Calibri" w:hAnsi="Calibri" w:cs="Calibri"/>
        </w:rPr>
        <w:t>(Kogan, 1998)</w:t>
      </w:r>
      <w:r w:rsidR="00DC2C16" w:rsidRPr="009A32FA">
        <w:fldChar w:fldCharType="end"/>
      </w:r>
      <w:r w:rsidR="006B6B39" w:rsidRPr="009A32FA">
        <w:t>.</w:t>
      </w:r>
      <w:r w:rsidR="009F3212" w:rsidRPr="009A32FA">
        <w:t xml:space="preserve"> Difficulties in Boolean classification of IPM </w:t>
      </w:r>
      <w:r w:rsidR="007302AF" w:rsidRPr="009A32FA">
        <w:t>have frustrated efforts</w:t>
      </w:r>
      <w:r w:rsidR="00DC2C16" w:rsidRPr="009A32FA">
        <w:t xml:space="preserve"> to</w:t>
      </w:r>
      <w:r w:rsidR="009F3212" w:rsidRPr="009A32FA">
        <w:t xml:space="preserve"> measur</w:t>
      </w:r>
      <w:r w:rsidR="00DC2C16" w:rsidRPr="009A32FA">
        <w:t>e</w:t>
      </w:r>
      <w:r w:rsidR="009F3212" w:rsidRPr="009A32FA">
        <w:t xml:space="preserve"> its adoption and impact </w:t>
      </w:r>
      <w:r w:rsidR="009F3212" w:rsidRPr="009A32FA">
        <w:fldChar w:fldCharType="begin"/>
      </w:r>
      <w:r w:rsidR="006B6B39" w:rsidRPr="009A32FA">
        <w:instrText xml:space="preserve"> ADDIN ZOTERO_ITEM CSL_CITATION {"citationID":"29PPzYhG","properties":{"formattedCitation":"(Castle &amp; Naranjo, 2009; Ehler, 2006; Maupin &amp; Norton, 2010; Sappington, 2014; Zalucki et al., 2009)","plainCitation":"(Castle &amp; Naranjo, 2009; Ehler, 2006; Maupin &amp; Norton, 2010; Sappington, 2014; Zalucki et al., 2009)","noteIndex":0},"citationItems":[{"id":6613,"uris":["http://zotero.org/users/local/nBPNHnE2/items/2CXXSFZJ"],"uri":["http://zotero.org/users/local/nBPNHnE2/items/2CXXSFZJ"],"itemData":{"id":6613,"type":"article-journal","abstract":"Integrated Pest Management (IPM) is considered the central paradigm of insect pest management and is often characterized as a comprehensive use of multiple control tactics to reduce pest status while minimizing economic and environmental costs. As the principal precursor of IPM, the integrated control concept formulated the economic theory behind pest management decisions and specified an applied methodology for carrying out pest control. Sampling, economic thresholds and selective insecticides were three of the critical elements of that methodology and are now considered indispensable to the goals of IPM. We examine each of these elements in the context of contemporaneous information as well as accumulated experience and knowledge required for their skillful implementation in an IPM program. We conclude that while IPM is principally about integrating control tactics into an effective and sustainable approach to pest control, this overarching goal can only be achieved through well-trained practitioners, knowledgeable of the tenets conceived in the integrated control concept that ultimately yield informed pest management. Copyright © 2009 Society of Chemical Industry","container-title":"Pest Management Science","DOI":"https://doi.org/10.1002/ps.1857","ISSN":"1526-4998","issue":"12","language":"en","note":"_eprint: https://onlinelibrary.wiley.com/doi/pdf/10.1002/ps.1857","page":"1321-1328","source":"Wiley Online Library","title":"Sampling plans, selective insecticides and sustainability: the case for IPM as ‘informed pest management’","title-short":"Sampling plans, selective insecticides and sustainability","volume":"65","author":[{"family":"Castle","given":"Steven"},{"family":"Naranjo","given":"Steven E."}],"issued":{"date-parts":[["2009"]]}}},{"id":3938,"uris":["http://zotero.org/users/local/nBPNHnE2/items/ZKDHDEHU"],"uri":["http://zotero.org/users/local/nBPNHnE2/items/ZKDHDEHU"],"itemData":{"id":3938,"type":"article-journal","container-title":"Pest management science","issue":"9","page":"787–789","source":"Google Scholar","title":"Integrated pest management (IPM): definition, historical development and implementation, and the other IPM","title-short":"Integrated pest management (IPM)","volume":"62","author":[{"family":"Ehler","given":"Lester E."}],"issued":{"date-parts":[["2006"]]}}},{"id":4200,"uris":["http://zotero.org/users/local/nBPNHnE2/items/3YN9AB5P"],"uri":["http://zotero.org/users/local/nBPNHnE2/items/3YN9AB5P"],"itemData":{"id":4200,"type":"paper-conference","container-title":"Agricultural &amp; Applied Economics Association Annual Meeting, Denver, CO","source":"Google Scholar","title":"Pesticide use and IPM adoption: Does IPM reduce pesticide use in the United States","title-short":"Pesticide use and IPM adoption","author":[{"family":"Maupin","given":"Jason"},{"family":"Norton","given":"George"}],"issued":{"date-parts":[["2010"]]}}},{"id":6611,"uris":["http://zotero.org/users/local/nBPNHnE2/items/XSR6C2Y8"],"uri":["http://zotero.org/users/local/nBPNHnE2/items/XSR6C2Y8"],"itemData":{"id":6611,"type":"chapter","container-title":"Integrated Pest Management","page":"65–97","publisher":"Springer","source":"Google Scholar","title":"Emerging issues in Integrated Pest Management implementation and adoption in the North Central USA","author":[{"family":"Sappington","given":"Thomas W."}],"issued":{"date-parts":[["2014"]]}}},{"id":6618,"uris":["http://zotero.org/users/local/nBPNHnE2/items/BVIFJI67"],"uri":["http://zotero.org/users/local/nBPNHnE2/items/BVIFJI67"],"itemData":{"id":6618,"type":"article-journal","container-title":"Australian Journal of Entomology","issue":"2","note":"publisher: Wiley Online Library","page":"85–96","source":"Google Scholar","title":"The future of IPM: whither or wither?","title-short":"The future of IPM","volume":"48","author":[{"family":"Zalucki","given":"Myron P."},{"family":"Adamson","given":"David"},{"family":"Furlong","given":"Michael J."}],"issued":{"date-parts":[["2009"]]}}}],"schema":"https://github.com/citation-style-language/schema/raw/master/csl-citation.json"} </w:instrText>
      </w:r>
      <w:r w:rsidR="009F3212" w:rsidRPr="009A32FA">
        <w:fldChar w:fldCharType="separate"/>
      </w:r>
      <w:r w:rsidR="006B6B39" w:rsidRPr="009A32FA">
        <w:rPr>
          <w:rFonts w:ascii="Calibri" w:hAnsi="Calibri" w:cs="Calibri"/>
        </w:rPr>
        <w:t>(Castle &amp; Naranjo, 2009; Ehler, 2006; Maupin &amp; Norton, 2010; Sappington, 2014; Zalucki et al., 2009)</w:t>
      </w:r>
      <w:r w:rsidR="009F3212" w:rsidRPr="009A32FA">
        <w:fldChar w:fldCharType="end"/>
      </w:r>
      <w:r w:rsidR="009F3212" w:rsidRPr="009A32FA">
        <w:t xml:space="preserve">. </w:t>
      </w:r>
    </w:p>
    <w:p w14:paraId="1647890F" w14:textId="362A6C9B" w:rsidR="009F3212" w:rsidRPr="00E62D6D" w:rsidRDefault="001A2EA0" w:rsidP="001A2EA0">
      <w:pPr>
        <w:ind w:firstLine="720"/>
      </w:pPr>
      <w:r w:rsidRPr="00E62D6D">
        <w:t>IPM is a concept that is broadly endorsed, but its exact meaning is contested. IPM is thus represented in</w:t>
      </w:r>
      <w:r w:rsidR="009F3212" w:rsidRPr="00E62D6D">
        <w:t xml:space="preserve"> a wide range of diversity of programs- certifications differ in their geographic scope, from small regions to international, and in their crop scope</w:t>
      </w:r>
      <w:r w:rsidR="007302AF" w:rsidRPr="00E62D6D">
        <w:t>-</w:t>
      </w:r>
      <w:r w:rsidR="009F3212" w:rsidRPr="00E62D6D">
        <w:t xml:space="preserve"> from </w:t>
      </w:r>
      <w:commentRangeStart w:id="3"/>
      <w:r w:rsidR="009F3212" w:rsidRPr="00E62D6D">
        <w:t xml:space="preserve">single commodity to any food commodity. </w:t>
      </w:r>
      <w:commentRangeEnd w:id="3"/>
      <w:r w:rsidR="007D5DE1">
        <w:rPr>
          <w:rStyle w:val="Refdecomentario"/>
        </w:rPr>
        <w:commentReference w:id="3"/>
      </w:r>
      <w:r w:rsidR="009F3212" w:rsidRPr="00E62D6D">
        <w:t xml:space="preserve">Likewise, these programs differ in their origin and intentions, they may come from environmental or development NGOs, university extension services or some combination of </w:t>
      </w:r>
      <w:commentRangeStart w:id="4"/>
      <w:r w:rsidR="009F3212" w:rsidRPr="00E62D6D">
        <w:t>the</w:t>
      </w:r>
      <w:commentRangeEnd w:id="4"/>
      <w:r w:rsidR="007D5DE1">
        <w:rPr>
          <w:rStyle w:val="Refdecomentario"/>
        </w:rPr>
        <w:commentReference w:id="4"/>
      </w:r>
      <w:r w:rsidR="009F3212" w:rsidRPr="00E62D6D">
        <w:t xml:space="preserve"> </w:t>
      </w:r>
      <w:commentRangeStart w:id="5"/>
      <w:r w:rsidR="009F3212" w:rsidRPr="00E62D6D">
        <w:t>3</w:t>
      </w:r>
      <w:commentRangeEnd w:id="5"/>
      <w:r w:rsidR="007D5DE1">
        <w:rPr>
          <w:rStyle w:val="Refdecomentario"/>
        </w:rPr>
        <w:commentReference w:id="5"/>
      </w:r>
      <w:r w:rsidR="009F3212" w:rsidRPr="00E62D6D">
        <w:t>. Examining this set of certifications can give insight into the universe of possibilities for certifying and delineating alternative agriculture systems.</w:t>
      </w:r>
    </w:p>
    <w:p w14:paraId="679EE653" w14:textId="06FB96C6" w:rsidR="00600B2F" w:rsidRDefault="00600B2F" w:rsidP="001A2EA0">
      <w:pPr>
        <w:ind w:firstLine="720"/>
        <w:rPr>
          <w:sz w:val="24"/>
          <w:szCs w:val="24"/>
        </w:rPr>
      </w:pPr>
    </w:p>
    <w:p w14:paraId="04DCBD09" w14:textId="77777777" w:rsidR="00062BE1" w:rsidRDefault="00062BE1" w:rsidP="001A2EA0">
      <w:pPr>
        <w:ind w:firstLine="720"/>
        <w:rPr>
          <w:sz w:val="24"/>
          <w:szCs w:val="24"/>
        </w:rPr>
      </w:pPr>
    </w:p>
    <w:p w14:paraId="1A3E0CBA" w14:textId="18DB8BBD" w:rsidR="00E414FB" w:rsidRDefault="000B29FF" w:rsidP="000B29FF">
      <w:pPr>
        <w:rPr>
          <w:b/>
          <w:bCs/>
          <w:sz w:val="24"/>
          <w:szCs w:val="24"/>
        </w:rPr>
      </w:pPr>
      <w:r w:rsidRPr="000B29FF">
        <w:rPr>
          <w:b/>
          <w:bCs/>
          <w:sz w:val="24"/>
          <w:szCs w:val="24"/>
        </w:rPr>
        <w:t>Problems in certification</w:t>
      </w:r>
      <w:r>
        <w:rPr>
          <w:b/>
          <w:bCs/>
          <w:sz w:val="24"/>
          <w:szCs w:val="24"/>
        </w:rPr>
        <w:t>:</w:t>
      </w:r>
    </w:p>
    <w:p w14:paraId="7E7050E8" w14:textId="70D7383F" w:rsidR="00626F49" w:rsidRDefault="00626F49" w:rsidP="00626F49">
      <w:pPr>
        <w:ind w:firstLine="720"/>
        <w:rPr>
          <w:lang w:val="en-CA"/>
        </w:rPr>
      </w:pPr>
      <w:r>
        <w:rPr>
          <w:lang w:val="en-CA"/>
        </w:rPr>
        <w:t xml:space="preserve">Ecological food certifications enable consumers to choose products that have un-observable characteristics that they favor, </w:t>
      </w:r>
      <w:commentRangeStart w:id="6"/>
      <w:r>
        <w:rPr>
          <w:lang w:val="en-CA"/>
        </w:rPr>
        <w:t>without having a personal relationship with the producer</w:t>
      </w:r>
      <w:commentRangeEnd w:id="6"/>
      <w:r w:rsidR="00317FD7">
        <w:rPr>
          <w:rStyle w:val="Refdecomentario"/>
        </w:rPr>
        <w:commentReference w:id="6"/>
      </w:r>
      <w:r>
        <w:rPr>
          <w:lang w:val="en-CA"/>
        </w:rPr>
        <w:t>. These characteristics may be (believed to be) beneficial to the consumer, such as lower levels of pesticide residues, or conforming to the consumer’s ethical and political values, such as</w:t>
      </w:r>
      <w:r w:rsidR="00C1775B">
        <w:rPr>
          <w:lang w:val="en-CA"/>
        </w:rPr>
        <w:t xml:space="preserve"> responsible stewardship of the environment or</w:t>
      </w:r>
      <w:r>
        <w:rPr>
          <w:lang w:val="en-CA"/>
        </w:rPr>
        <w:t xml:space="preserve"> fairness to small farmers and </w:t>
      </w:r>
      <w:r w:rsidR="00C1775B">
        <w:rPr>
          <w:lang w:val="en-CA"/>
        </w:rPr>
        <w:t>farmworkers</w:t>
      </w:r>
      <w:r>
        <w:rPr>
          <w:lang w:val="en-CA"/>
        </w:rPr>
        <w:t xml:space="preserve">. </w:t>
      </w:r>
    </w:p>
    <w:p w14:paraId="755A3900" w14:textId="3B6DDBF7" w:rsidR="00626F49" w:rsidRDefault="00626F49" w:rsidP="00626F49">
      <w:pPr>
        <w:rPr>
          <w:lang w:val="en-CA"/>
        </w:rPr>
      </w:pPr>
      <w:r>
        <w:rPr>
          <w:lang w:val="en-CA"/>
        </w:rPr>
        <w:tab/>
        <w:t>Alternative food movements developed ecological and social certification of agricultural products as a tactic to strengthen their reach. The Demeter Biodynamic Farming certification was established in 1928 by a German biodynamic producers’ cooperative seeking to market to a substantial community sympathetic to Anthroposophy, the philosophical basis of Biodynamics. In the mid-late 20</w:t>
      </w:r>
      <w:r w:rsidRPr="006543E7">
        <w:rPr>
          <w:vertAlign w:val="superscript"/>
          <w:lang w:val="en-CA"/>
        </w:rPr>
        <w:t>th</w:t>
      </w:r>
      <w:r>
        <w:rPr>
          <w:lang w:val="en-CA"/>
        </w:rPr>
        <w:t xml:space="preserve"> regional associations of organic farmers in the U.S.</w:t>
      </w:r>
      <w:r w:rsidR="00342A6D">
        <w:rPr>
          <w:lang w:val="en-CA"/>
        </w:rPr>
        <w:t xml:space="preserve"> and Europe</w:t>
      </w:r>
      <w:r>
        <w:rPr>
          <w:lang w:val="en-CA"/>
        </w:rPr>
        <w:t xml:space="preserve"> developed certification standards to verify that products were produced in a manner consistent with organic principles. In the 1980s and 1990s, environmental and solidarity NGOs developed environmental and social standards for farming in low-income countries to sell certified products to consumers sharing their concerns. In </w:t>
      </w:r>
      <w:proofErr w:type="gramStart"/>
      <w:r>
        <w:rPr>
          <w:lang w:val="en-CA"/>
        </w:rPr>
        <w:t>all of</w:t>
      </w:r>
      <w:proofErr w:type="gramEnd"/>
      <w:r>
        <w:rPr>
          <w:lang w:val="en-CA"/>
        </w:rPr>
        <w:t xml:space="preserve"> these cases, certification was at an effort to enlist consumers in a social movement or to allow consumers to </w:t>
      </w:r>
      <w:r w:rsidR="00C1775B">
        <w:rPr>
          <w:lang w:val="en-CA"/>
        </w:rPr>
        <w:t xml:space="preserve">support social </w:t>
      </w:r>
      <w:commentRangeStart w:id="7"/>
      <w:r w:rsidR="00C1775B">
        <w:rPr>
          <w:lang w:val="en-CA"/>
        </w:rPr>
        <w:t>movements</w:t>
      </w:r>
      <w:commentRangeEnd w:id="7"/>
      <w:r w:rsidR="00703C36">
        <w:rPr>
          <w:rStyle w:val="Refdecomentario"/>
        </w:rPr>
        <w:commentReference w:id="7"/>
      </w:r>
      <w:r w:rsidR="00C1775B">
        <w:rPr>
          <w:lang w:val="en-CA"/>
        </w:rPr>
        <w:t xml:space="preserve"> through their purchases</w:t>
      </w:r>
      <w:r>
        <w:rPr>
          <w:lang w:val="en-CA"/>
        </w:rPr>
        <w:t>.</w:t>
      </w:r>
    </w:p>
    <w:p w14:paraId="21499942" w14:textId="77777777" w:rsidR="00626F49" w:rsidRDefault="00626F49" w:rsidP="00626F49">
      <w:pPr>
        <w:rPr>
          <w:lang w:val="en-CA"/>
        </w:rPr>
      </w:pPr>
      <w:r>
        <w:rPr>
          <w:lang w:val="en-CA"/>
        </w:rPr>
        <w:lastRenderedPageBreak/>
        <w:tab/>
        <w:t xml:space="preserve">To many, however, these certifications </w:t>
      </w:r>
      <w:commentRangeStart w:id="8"/>
      <w:r>
        <w:rPr>
          <w:lang w:val="en-CA"/>
        </w:rPr>
        <w:t>have not had the intended impacts</w:t>
      </w:r>
      <w:commentRangeEnd w:id="8"/>
      <w:r w:rsidR="00703C36">
        <w:rPr>
          <w:rStyle w:val="Refdecomentario"/>
        </w:rPr>
        <w:commentReference w:id="8"/>
      </w:r>
      <w:r>
        <w:rPr>
          <w:lang w:val="en-CA"/>
        </w:rPr>
        <w:t xml:space="preserve">. Anthropologists have documented perverse impacts from bureaucratic standards, including the fragmentation of traditional communities and exacerbation of local inequality </w:t>
      </w:r>
      <w:r>
        <w:rPr>
          <w:lang w:val="en-CA"/>
        </w:rPr>
        <w:fldChar w:fldCharType="begin"/>
      </w:r>
      <w:r>
        <w:rPr>
          <w:lang w:val="en-CA"/>
        </w:rPr>
        <w:instrText xml:space="preserve"> ADDIN ZOTERO_ITEM CSL_CITATION {"citationID":"0591APCW","properties":{"formattedCitation":"(Bacon, 2010; Getz &amp; Shreck, 2006; Mutersbaugh, 2002)","plainCitation":"(Bacon, 2010; Getz &amp; Shreck, 2006; Mutersbaugh, 2002)","noteIndex":0},"citationItems":[{"id":5244,"uris":["http://zotero.org/users/local/nBPNHnE2/items/4CLLX8UY"],"uri":["http://zotero.org/users/local/nBPNHnE2/items/4CLLX8UY"],"itemData":{"id":5244,"type":"article-journal","container-title":"The Journal of Peasant Studies","DOI":"10.1080/03066150903498796","ISSN":"0306-6150, 1743-9361","issue":"1","language":"en","page":"111-147","source":"Crossref","title":"Who decides what is fair in fair trade? The agri-environmental governance of standards, access, and price","title-short":"Who decides what is fair in fair trade?","volume":"37","author":[{"family":"Bacon","given":"Christopher M."}],"issued":{"date-parts":[["2010",1]]}}},{"id":4247,"uris":["http://zotero.org/users/local/nBPNHnE2/items/GWVIWQGH"],"uri":["http://zotero.org/users/local/nBPNHnE2/items/GWVIWQGH"],"itemData":{"id":4247,"type":"article-journal","abstract":"Certified organic and Fair Trade food products are making their way into the mainstream among Western consumers and, as such, are increasingly viewed as sustainable and preferable alternatives to the conventional food system, with its many negative social and environmental externalities. Two case studies discussed in this paper indicate, however, that operationalizing the goals for organic and Fair Trade food via certification can be a complex and difficult process. Specifically, the implementation of certification creates a disconnect between expectations raised by labels and the ‘lived experience’ of small farmers. In the case of small farmers in Mexico growing certified organic tomatoes and herbs, certification exacerbated socio-economic inequality and disrupted local social norms by creating a hyperfocus on surveillance. In the case of small farmers in the Dominican Republic growing Fair Trade bananas, the certification process prioritized the demands of the market to such a degree that the farmers were largely unaware that they were participating in anything ‘alternative’, and it simultaneously reinforced socio-economic inequalities within the communities. These findings suggest that if the appeal of certified labels rests on the integrity of what the label represents to consumers, then such consumer movements would benefit from a more robust analysis of how certification intersects with and affects local spaces, cultures and communities at the point of production.","container-title":"International Journal of Consumer Studies","DOI":"10.1111/j.1470-6431.2006.00533.x","ISSN":"1470-6431","issue":"5","language":"en","page":"490-501","source":"Wiley Online Library","title":"What organic and Fair Trade labels do not tell us: towards a place-based understanding of certification","title-short":"What organic and Fair Trade labels do not tell us","volume":"30","author":[{"family":"Getz","given":"Christy"},{"family":"Shreck","given":"Aimee"}],"issued":{"date-parts":[["2006",9,1]]}}},{"id":2222,"uris":["http://zotero.org/users/local/nBPNHnE2/items/QXJECEDI"],"uri":["http://zotero.org/users/local/nBPNHnE2/items/QXJECEDI"],"itemData":{"id":2222,"type":"article-journal","container-title":"Environment and Planning A","issue":"7","page":"1165–1184","source":"Google Scholar","title":"The number is the beast: a political economy of organic-coffee certification and producer unionism","title-short":"The number is the beast","volume":"34","author":[{"family":"Mutersbaugh","given":"Tad"}],"issued":{"date-parts":[["2002"]]}}}],"schema":"https://github.com/citation-style-language/schema/raw/master/csl-citation.json"} </w:instrText>
      </w:r>
      <w:r>
        <w:rPr>
          <w:lang w:val="en-CA"/>
        </w:rPr>
        <w:fldChar w:fldCharType="separate"/>
      </w:r>
      <w:r w:rsidRPr="009146A4">
        <w:rPr>
          <w:rFonts w:ascii="Calibri" w:hAnsi="Calibri" w:cs="Calibri"/>
        </w:rPr>
        <w:t>(Bacon, 2010; Getz &amp; Shreck, 2006; Mutersbaugh, 2002)</w:t>
      </w:r>
      <w:r>
        <w:rPr>
          <w:lang w:val="en-CA"/>
        </w:rPr>
        <w:fldChar w:fldCharType="end"/>
      </w:r>
      <w:r>
        <w:rPr>
          <w:lang w:val="en-CA"/>
        </w:rPr>
        <w:t xml:space="preserve">. As the scale and reach of organic agriculture has grown, simplified organic standards have encouraged “input substitution” rather than the re-design of farming systems among many new entrants to organic farming </w:t>
      </w:r>
      <w:r w:rsidRPr="00F81959">
        <w:rPr>
          <w:highlight w:val="yellow"/>
          <w:lang w:val="en-CA"/>
        </w:rPr>
        <w:fldChar w:fldCharType="begin"/>
      </w:r>
      <w:r w:rsidRPr="00F81959">
        <w:rPr>
          <w:highlight w:val="yellow"/>
          <w:lang w:val="en-CA"/>
        </w:rPr>
        <w:instrText xml:space="preserve"> ADDIN ZOTERO_ITEM CSL_CITATION {"citationID":"fHesVhw9","properties":{"formattedCitation":"(Guthman, 2000; Rosset &amp; Altieri, 1997)","plainCitation":"(Guthman, 2000; Rosset &amp; Altieri, 1997)","noteIndex":0},"citationItems":[{"id":2220,"uris":["http://zotero.org/users/local/nBPNHnE2/items/MCAV23ZP"],"uri":["http://zotero.org/users/local/nBPNHnE2/items/MCAV23ZP"],"itemData":{"id":2220,"type":"article-journal","container-title":"Agriculture and human values","issue":"3","page":"257–266","source":"Google Scholar","title":"Raising organic: An agro-ecological assessment of grower practices in California","title-short":"Raising organic","volume":"17","author":[{"family":"Guthman","given":"Julie"}],"issued":{"date-parts":[["2000"]]}}},{"id":5911,"uris":["http://zotero.org/users/local/nBPNHnE2/items/6V5UCPKI"],"uri":["http://zotero.org/users/local/nBPNHnE2/items/6V5UCPKI"],"itemData":{"id":5911,"type":"article-journal","container-title":"Society &amp; Natural Resources","issue":"3","page":"283–295","source":"Google Scholar","title":"Agroecology versus input substitution: a fundamental contradiction of sustainable agriculture","title-short":"Agroecology versus input substitution","volume":"10","author":[{"family":"Rosset","given":"Peter M."},{"family":"Altieri","given":"Miguel A."}],"issued":{"date-parts":[["1997"]]}}}],"schema":"https://github.com/citation-style-language/schema/raw/master/csl-citation.json"} </w:instrText>
      </w:r>
      <w:r w:rsidRPr="00F81959">
        <w:rPr>
          <w:highlight w:val="yellow"/>
          <w:lang w:val="en-CA"/>
        </w:rPr>
        <w:fldChar w:fldCharType="separate"/>
      </w:r>
      <w:r w:rsidRPr="00F81959">
        <w:rPr>
          <w:rFonts w:ascii="Calibri" w:hAnsi="Calibri" w:cs="Calibri"/>
          <w:highlight w:val="yellow"/>
        </w:rPr>
        <w:t>(Guthman, 2000; Rosset &amp; Altieri, 1997)</w:t>
      </w:r>
      <w:r w:rsidRPr="00F81959">
        <w:rPr>
          <w:highlight w:val="yellow"/>
          <w:lang w:val="en-CA"/>
        </w:rPr>
        <w:fldChar w:fldCharType="end"/>
      </w:r>
      <w:r>
        <w:rPr>
          <w:lang w:val="en-CA"/>
        </w:rPr>
        <w:t xml:space="preserve">. </w:t>
      </w:r>
    </w:p>
    <w:p w14:paraId="1F892DF4" w14:textId="1BC33B08" w:rsidR="00626F49" w:rsidRDefault="00626F49" w:rsidP="00626F49">
      <w:pPr>
        <w:rPr>
          <w:lang w:val="en-CA"/>
        </w:rPr>
      </w:pPr>
      <w:r>
        <w:rPr>
          <w:lang w:val="en-CA"/>
        </w:rPr>
        <w:tab/>
        <w:t xml:space="preserve">Complexity and adaptation are a central problem for alternative food certifications. Many original certifications were developed to empower small farmers to continue and deepen their existing ecological stewardship through price premia and technical assistance. Certification, however, necessarily limits the actions that a farmer might take. This represents a problem given the widespread belief that organic (and other ecological) farming is not based on a “recipe” </w:t>
      </w:r>
      <w:r w:rsidRPr="00F81959">
        <w:rPr>
          <w:highlight w:val="yellow"/>
          <w:lang w:val="en-CA"/>
        </w:rPr>
        <w:fldChar w:fldCharType="begin"/>
      </w:r>
      <w:r w:rsidRPr="00F81959">
        <w:rPr>
          <w:highlight w:val="yellow"/>
          <w:lang w:val="en-CA"/>
        </w:rPr>
        <w:instrText xml:space="preserve"> ADDIN ZOTERO_ITEM CSL_CITATION {"citationID":"CFeQ7Z7u","properties":{"formattedCitation":"(Lyon et al., 2011)","plainCitation":"(Lyon et al., 2011)","noteIndex":0},"citationItems":[{"id":2401,"uris":["http://zotero.org/users/local/nBPNHnE2/items/7T5CFRJA"],"uri":["http://zotero.org/users/local/nBPNHnE2/items/7T5CFRJA"],"itemData":{"id":2401,"type":"article-journal","container-title":"Journal of Rural Studies","issue":"4","page":"384–393","source":"Google Scholar","title":"Farming without a recipe: Wisconsin graziers and new directions for agricultural science","title-short":"Farming without a recipe","volume":"27","author":[{"family":"Lyon","given":"Alexandra"},{"family":"Bell","given":"Michael M."},{"family":"Gratton","given":"Claudio"},{"family":"Jackson","given":"Randall"}],"issued":{"date-parts":[["2011"]]}}}],"schema":"https://github.com/citation-style-language/schema/raw/master/csl-citation.json"} </w:instrText>
      </w:r>
      <w:r w:rsidRPr="00F81959">
        <w:rPr>
          <w:highlight w:val="yellow"/>
          <w:lang w:val="en-CA"/>
        </w:rPr>
        <w:fldChar w:fldCharType="separate"/>
      </w:r>
      <w:r w:rsidRPr="00F81959">
        <w:rPr>
          <w:rFonts w:ascii="Calibri" w:hAnsi="Calibri" w:cs="Calibri"/>
          <w:highlight w:val="yellow"/>
        </w:rPr>
        <w:t>(Lyon et al., 2011)</w:t>
      </w:r>
      <w:r w:rsidRPr="00F81959">
        <w:rPr>
          <w:highlight w:val="yellow"/>
          <w:lang w:val="en-CA"/>
        </w:rPr>
        <w:fldChar w:fldCharType="end"/>
      </w:r>
      <w:r>
        <w:rPr>
          <w:lang w:val="en-CA"/>
        </w:rPr>
        <w:t xml:space="preserve"> but is rather built on contextual and reciprocal relations with a particular local ecology </w:t>
      </w:r>
      <w:commentRangeStart w:id="9"/>
      <w:r w:rsidRPr="00F81959">
        <w:rPr>
          <w:highlight w:val="yellow"/>
          <w:lang w:val="en-CA"/>
        </w:rPr>
        <w:fldChar w:fldCharType="begin"/>
      </w:r>
      <w:r w:rsidRPr="00F81959">
        <w:rPr>
          <w:highlight w:val="yellow"/>
          <w:lang w:val="en-CA"/>
        </w:rPr>
        <w:instrText xml:space="preserve"> ADDIN ZOTERO_ITEM CSL_CITATION {"citationID":"8cRYt1I7","properties":{"formattedCitation":"(Bell et al., 2008; Jackson &amp; Berry, 2009)","plainCitation":"(Bell et al., 2008; Jackson &amp; Berry, 2009)","noteIndex":0},"citationItems":[{"id":2437,"uris":["http://zotero.org/users/local/nBPNHnE2/items/CA4T55E9"],"uri":["http://zotero.org/users/local/nBPNHnE2/items/CA4T55E9"],"itemData":{"id":2437,"type":"article-journal","container-title":"International Journal of Agricultural Sustainability","issue":"4","page":"233–235","source":"Google Scholar","title":"Commentary: the productivity of variability: an agroecological hypothesis","title-short":"Commentary","volume":"6","author":[{"family":"Bell","given":"Michael M."},{"family":"Lyon","given":"Alexandra"},{"family":"Gratton","given":"Claudio"},{"family":"Jackson","given":"Randall D."}],"issued":{"date-parts":[["2008"]]}}},{"id":4243,"uris":["http://zotero.org/users/local/nBPNHnE2/items/B7DZ5FAZ"],"uri":["http://zotero.org/users/local/nBPNHnE2/items/B7DZ5FAZ"],"itemData":{"id":4243,"type":"article-journal","container-title":"NYT, Jan","source":"Google Scholar","title":"A 50-Year Farm Bill","volume":"4","author":[{"family":"Jackson","given":"Wes"},{"family":"Berry","given":"Wendell"}],"issued":{"date-parts":[["2009"]]}}}],"schema":"https://github.com/citation-style-language/schema/raw/master/csl-citation.json"} </w:instrText>
      </w:r>
      <w:r w:rsidRPr="00F81959">
        <w:rPr>
          <w:highlight w:val="yellow"/>
          <w:lang w:val="en-CA"/>
        </w:rPr>
        <w:fldChar w:fldCharType="separate"/>
      </w:r>
      <w:r w:rsidRPr="00F81959">
        <w:rPr>
          <w:rFonts w:ascii="Calibri" w:hAnsi="Calibri" w:cs="Calibri"/>
          <w:highlight w:val="yellow"/>
        </w:rPr>
        <w:t>(Bell et al., 2008; Jackson &amp; Berry, 2009)</w:t>
      </w:r>
      <w:r w:rsidRPr="00F81959">
        <w:rPr>
          <w:highlight w:val="yellow"/>
          <w:lang w:val="en-CA"/>
        </w:rPr>
        <w:fldChar w:fldCharType="end"/>
      </w:r>
      <w:commentRangeEnd w:id="9"/>
      <w:r w:rsidR="00F81959">
        <w:rPr>
          <w:rStyle w:val="Refdecomentario"/>
        </w:rPr>
        <w:commentReference w:id="9"/>
      </w:r>
      <w:r w:rsidRPr="00F81959">
        <w:rPr>
          <w:highlight w:val="yellow"/>
          <w:lang w:val="en-CA"/>
        </w:rPr>
        <w:t>.</w:t>
      </w:r>
      <w:r>
        <w:rPr>
          <w:lang w:val="en-CA"/>
        </w:rPr>
        <w:t xml:space="preserve"> This makes developing rules to sort farms into or out of a particular view of “ecological agriculture” extremely tricky. In the case of organics, this difficulty drove rule-makers to collapse a complex philosophy into a set of record-keeping requirements and prohibited practices and materials</w:t>
      </w:r>
      <w:r w:rsidR="00342A6D">
        <w:rPr>
          <w:lang w:val="en-CA"/>
        </w:rPr>
        <w:t xml:space="preserve"> (Chapter 3 self-cite)</w:t>
      </w:r>
      <w:r>
        <w:rPr>
          <w:lang w:val="en-CA"/>
        </w:rPr>
        <w:t xml:space="preserve">. </w:t>
      </w:r>
    </w:p>
    <w:p w14:paraId="6CB4AD39" w14:textId="79C2CFAC" w:rsidR="00626F49" w:rsidRDefault="00626F49" w:rsidP="00626F49">
      <w:pPr>
        <w:rPr>
          <w:lang w:val="en-CA"/>
        </w:rPr>
      </w:pPr>
      <w:r>
        <w:rPr>
          <w:lang w:val="en-CA"/>
        </w:rPr>
        <w:tab/>
      </w:r>
      <w:r w:rsidR="00593526">
        <w:rPr>
          <w:lang w:val="en-CA"/>
        </w:rPr>
        <w:t>Sustainable farming certifications attempt to achieve multiple goals</w:t>
      </w:r>
      <w:r w:rsidR="00342A6D">
        <w:rPr>
          <w:lang w:val="en-CA"/>
        </w:rPr>
        <w:t xml:space="preserve"> and face trade-offs between these goals</w:t>
      </w:r>
      <w:r w:rsidR="00593526">
        <w:rPr>
          <w:lang w:val="en-CA"/>
        </w:rPr>
        <w:t xml:space="preserve">. Early organic standards were primarily focused on connecting already-existing organic farms with consumers who wanted their goods, providing the farmers with recognition and a price premium, and consumers with products produced in a way that they demanded. Today, </w:t>
      </w:r>
      <w:proofErr w:type="gramStart"/>
      <w:r w:rsidR="00593526">
        <w:rPr>
          <w:lang w:val="en-CA"/>
        </w:rPr>
        <w:t>organic</w:t>
      </w:r>
      <w:proofErr w:type="gramEnd"/>
      <w:r w:rsidR="00593526">
        <w:rPr>
          <w:lang w:val="en-CA"/>
        </w:rPr>
        <w:t xml:space="preserve"> and other certifications often consciously work to expand their reach in order to increase conversion to sustainable practices and access to their products. This makes increasing the number of certified acres or amount of product sold an important goal of certification programs, creating tensions between realistically achievable and highly stringent standards. Numerous scholars have argued that this tendency has degraded stringency in standards in Organic and Fair Trade </w:t>
      </w:r>
      <w:r w:rsidR="00593526">
        <w:rPr>
          <w:lang w:val="en-CA"/>
        </w:rPr>
        <w:fldChar w:fldCharType="begin"/>
      </w:r>
      <w:r w:rsidR="00593526">
        <w:rPr>
          <w:lang w:val="en-CA"/>
        </w:rPr>
        <w:instrText xml:space="preserve"> ADDIN ZOTERO_ITEM CSL_CITATION {"citationID":"ZLyJFRKL","properties":{"formattedCitation":"(Guthman, 2004; Jaffee, 2012; Jaffee &amp; Howard, 2010)","plainCitation":"(Guthman, 2004; Jaffee, 2012; Jaffee &amp; Howard, 2010)","noteIndex":0},"citationItems":[{"id":2199,"uris":["http://zotero.org/users/local/nBPNHnE2/items/BMTGD2IN"],"uri":["http://zotero.org/users/local/nBPNHnE2/items/BMTGD2IN"],"itemData":{"id":2199,"type":"article-journal","container-title":"Environment and planning A","issue":"3","page":"511–528","source":"Google Scholar","title":"Back to the land: the paradox of organic food standards","title-short":"Back to the land","volume":"36","author":[{"family":"Guthman","given":"Julie"}],"issued":{"date-parts":[["2004"]]}}},{"id":6710,"uris":["http://zotero.org/users/local/nBPNHnE2/items/NF5QPMIF"],"uri":["http://zotero.org/users/local/nBPNHnE2/items/NF5QPMIF"],"itemData":{"id":6710,"type":"article-journal","container-title":"Social Problems","issue":"1","note":"publisher: Oxford University Press Oxford, UK","page":"94–116","title":"Weak coffee: Certification and co-optation in the fair trade movement","volume":"59","author":[{"family":"Jaffee","given":"Daniel"}],"issued":{"date-parts":[["2012"]]}}},{"id":5247,"uris":["http://zotero.org/users/local/nBPNHnE2/items/62QQY3I6"],"uri":["http://zotero.org/users/local/nBPNHnE2/items/62QQY3I6"],"itemData":{"id":5247,"type":"article-journal","container-title":"Agriculture and Human Values","DOI":"10.1007/s10460-009-9231-8","ISSN":"0889-048X, 1572-8366","issue":"4","language":"en","page":"387-399","source":"Crossref","title":"Corporate cooptation of organic and fair trade standards","volume":"27","author":[{"family":"Jaffee","given":"Daniel"},{"family":"Howard","given":"Philip H."}],"issued":{"date-parts":[["2010",12]]}}}],"schema":"https://github.com/citation-style-language/schema/raw/master/csl-citation.json"} </w:instrText>
      </w:r>
      <w:r w:rsidR="00593526">
        <w:rPr>
          <w:lang w:val="en-CA"/>
        </w:rPr>
        <w:fldChar w:fldCharType="separate"/>
      </w:r>
      <w:r w:rsidR="00593526" w:rsidRPr="00F81959">
        <w:rPr>
          <w:rFonts w:ascii="Calibri" w:hAnsi="Calibri" w:cs="Calibri"/>
          <w:highlight w:val="yellow"/>
        </w:rPr>
        <w:t>(Guthman, 2004; Jaffee, 2012; Jaffee &amp; Howard, 2010</w:t>
      </w:r>
      <w:r w:rsidR="00593526" w:rsidRPr="005A7032">
        <w:rPr>
          <w:rFonts w:ascii="Calibri" w:hAnsi="Calibri" w:cs="Calibri"/>
        </w:rPr>
        <w:t>)</w:t>
      </w:r>
      <w:r w:rsidR="00593526">
        <w:rPr>
          <w:lang w:val="en-CA"/>
        </w:rPr>
        <w:fldChar w:fldCharType="end"/>
      </w:r>
      <w:r w:rsidR="00593526">
        <w:rPr>
          <w:lang w:val="en-CA"/>
        </w:rPr>
        <w:t xml:space="preserve">. Different standards operating in the same areas adopt different positions regarding this trade-off; in sustainable coffee, Rainforest Alliance and Utz </w:t>
      </w:r>
      <w:proofErr w:type="spellStart"/>
      <w:r w:rsidR="00593526">
        <w:rPr>
          <w:lang w:val="en-CA"/>
        </w:rPr>
        <w:t>Kapeh</w:t>
      </w:r>
      <w:proofErr w:type="spellEnd"/>
      <w:r w:rsidR="00593526">
        <w:rPr>
          <w:lang w:val="en-CA"/>
        </w:rPr>
        <w:t xml:space="preserve"> have</w:t>
      </w:r>
      <w:r w:rsidR="00342A6D">
        <w:rPr>
          <w:lang w:val="en-CA"/>
        </w:rPr>
        <w:t xml:space="preserve"> deliberately</w:t>
      </w:r>
      <w:r w:rsidR="00593526">
        <w:rPr>
          <w:lang w:val="en-CA"/>
        </w:rPr>
        <w:t xml:space="preserve"> adopted looser, more-attainable standards</w:t>
      </w:r>
      <w:r w:rsidR="00342A6D">
        <w:rPr>
          <w:lang w:val="en-CA"/>
        </w:rPr>
        <w:t xml:space="preserve">, in extend the protect of these standards to as many people and farms as </w:t>
      </w:r>
      <w:commentRangeStart w:id="10"/>
      <w:r w:rsidR="00342A6D">
        <w:rPr>
          <w:lang w:val="en-CA"/>
        </w:rPr>
        <w:t>possible</w:t>
      </w:r>
      <w:commentRangeEnd w:id="10"/>
      <w:r w:rsidR="00F81959">
        <w:rPr>
          <w:rStyle w:val="Refdecomentario"/>
        </w:rPr>
        <w:commentReference w:id="10"/>
      </w:r>
      <w:r w:rsidR="00342A6D">
        <w:rPr>
          <w:lang w:val="en-CA"/>
        </w:rPr>
        <w:t xml:space="preserve"> </w:t>
      </w:r>
      <w:r w:rsidR="00593526" w:rsidRPr="00F81959">
        <w:rPr>
          <w:highlight w:val="yellow"/>
          <w:lang w:val="en-CA"/>
        </w:rPr>
        <w:fldChar w:fldCharType="begin"/>
      </w:r>
      <w:r w:rsidR="00593526" w:rsidRPr="00F81959">
        <w:rPr>
          <w:highlight w:val="yellow"/>
          <w:lang w:val="en-CA"/>
        </w:rPr>
        <w:instrText xml:space="preserve"> ADDIN ZOTERO_ITEM CSL_CITATION {"citationID":"mqDagNom","properties":{"formattedCitation":"(Raynolds et al., 2007)","plainCitation":"(Raynolds et al., 2007)","noteIndex":0},"citationItems":[{"id":4277,"uris":["http://zotero.org/users/local/nBPNHnE2/items/6FTWEMNJ"],"uri":["http://zotero.org/users/local/nBPNHnE2/items/6FTWEMNJ"],"itemData":{"id":4277,"type":"article-journal","container-title":"Agriculture and Human Values","DOI":"10.1007/s10460-006-9047-8","ISSN":"0889-048X, 1572-8366","issue":"2","language":"en","page":"147-163","source":"Crossref","title":"Regulating sustainability in the coffee sector: A comparative analysis of third-party environmental and social certification initiatives","title-short":"Regulating sustainability in the coffee sector","volume":"24","author":[{"family":"Raynolds","given":"Laura T."},{"family":"Murray","given":"Douglas"},{"family":"Heller","given":"Andrew"}],"issued":{"date-parts":[["2007",4,26]]}}}],"schema":"https://github.com/citation-style-language/schema/raw/master/csl-citation.json"} </w:instrText>
      </w:r>
      <w:r w:rsidR="00593526" w:rsidRPr="00F81959">
        <w:rPr>
          <w:highlight w:val="yellow"/>
          <w:lang w:val="en-CA"/>
        </w:rPr>
        <w:fldChar w:fldCharType="separate"/>
      </w:r>
      <w:r w:rsidR="00593526" w:rsidRPr="00F81959">
        <w:rPr>
          <w:rFonts w:ascii="Calibri" w:hAnsi="Calibri" w:cs="Calibri"/>
          <w:highlight w:val="yellow"/>
        </w:rPr>
        <w:t>(</w:t>
      </w:r>
      <w:proofErr w:type="spellStart"/>
      <w:r w:rsidR="00593526" w:rsidRPr="00F81959">
        <w:rPr>
          <w:rFonts w:ascii="Calibri" w:hAnsi="Calibri" w:cs="Calibri"/>
          <w:highlight w:val="yellow"/>
        </w:rPr>
        <w:t>Raynolds</w:t>
      </w:r>
      <w:proofErr w:type="spellEnd"/>
      <w:r w:rsidR="00593526" w:rsidRPr="00F81959">
        <w:rPr>
          <w:rFonts w:ascii="Calibri" w:hAnsi="Calibri" w:cs="Calibri"/>
          <w:highlight w:val="yellow"/>
        </w:rPr>
        <w:t xml:space="preserve"> et al., 2007)</w:t>
      </w:r>
      <w:r w:rsidR="00593526" w:rsidRPr="00F81959">
        <w:rPr>
          <w:highlight w:val="yellow"/>
          <w:lang w:val="en-CA"/>
        </w:rPr>
        <w:fldChar w:fldCharType="end"/>
      </w:r>
      <w:r w:rsidR="00593526" w:rsidRPr="00F81959">
        <w:rPr>
          <w:highlight w:val="yellow"/>
          <w:lang w:val="en-CA"/>
        </w:rPr>
        <w:t>.</w:t>
      </w:r>
    </w:p>
    <w:p w14:paraId="6A665DC3" w14:textId="7E76545B" w:rsidR="00626F49" w:rsidRPr="007255D6" w:rsidRDefault="00626F49" w:rsidP="00626F49">
      <w:pPr>
        <w:rPr>
          <w:lang w:val="en-CA"/>
        </w:rPr>
      </w:pPr>
      <w:r>
        <w:rPr>
          <w:lang w:val="en-CA"/>
        </w:rPr>
        <w:tab/>
        <w:t>Using IPM as a basis for certifying more sustainable agriculture poses a difficult problem.</w:t>
      </w:r>
      <w:r w:rsidR="00593526">
        <w:rPr>
          <w:lang w:val="en-CA"/>
        </w:rPr>
        <w:t xml:space="preserve"> IPM’s branding as a decision-making framework and a toolkit make it difficult </w:t>
      </w:r>
      <w:r w:rsidR="00BB377D">
        <w:rPr>
          <w:lang w:val="en-CA"/>
        </w:rPr>
        <w:t>complicated to implement it as a dichotomous classification.</w:t>
      </w:r>
      <w:r w:rsidR="00593526">
        <w:rPr>
          <w:lang w:val="en-CA"/>
        </w:rPr>
        <w:t xml:space="preserve"> As a decision-making framework</w:t>
      </w:r>
      <w:commentRangeStart w:id="11"/>
      <w:r w:rsidR="00593526">
        <w:rPr>
          <w:lang w:val="en-CA"/>
        </w:rPr>
        <w:t>, IPM is in-principle applicable in any farming system,</w:t>
      </w:r>
      <w:commentRangeEnd w:id="11"/>
      <w:r w:rsidR="00F81959">
        <w:rPr>
          <w:rStyle w:val="Refdecomentario"/>
        </w:rPr>
        <w:commentReference w:id="11"/>
      </w:r>
      <w:r w:rsidR="00593526">
        <w:rPr>
          <w:lang w:val="en-CA"/>
        </w:rPr>
        <w:t xml:space="preserve"> no matter how biodiverse or input-intensive.</w:t>
      </w:r>
      <w:r w:rsidR="00BB377D">
        <w:rPr>
          <w:lang w:val="en-CA"/>
        </w:rPr>
        <w:t xml:space="preserve"> Because the decision-making weighs multiple contextual factors, it may </w:t>
      </w:r>
      <w:r>
        <w:rPr>
          <w:lang w:val="en-CA"/>
        </w:rPr>
        <w:t xml:space="preserve">not be possible to determine adherence to IPM simply by looking at management decisions without knowing all factors going into them. </w:t>
      </w:r>
      <w:r w:rsidR="00BB377D">
        <w:rPr>
          <w:lang w:val="en-CA"/>
        </w:rPr>
        <w:t>Furthermore, as a toolkit</w:t>
      </w:r>
      <w:r w:rsidR="00C1775B">
        <w:rPr>
          <w:lang w:val="en-CA"/>
        </w:rPr>
        <w:t xml:space="preserve"> of tactics </w:t>
      </w:r>
      <w:r w:rsidR="00BB377D">
        <w:rPr>
          <w:lang w:val="en-CA"/>
        </w:rPr>
        <w:t xml:space="preserve">categorizing farms as “IPM Practitioners” </w:t>
      </w:r>
      <w:r w:rsidR="00C1775B">
        <w:rPr>
          <w:lang w:val="en-CA"/>
        </w:rPr>
        <w:t>could</w:t>
      </w:r>
      <w:r w:rsidR="00BB377D">
        <w:rPr>
          <w:lang w:val="en-CA"/>
        </w:rPr>
        <w:t xml:space="preserve"> </w:t>
      </w:r>
      <w:r w:rsidR="00E315ED">
        <w:rPr>
          <w:lang w:val="en-CA"/>
        </w:rPr>
        <w:t>be extremely inclusive, counting farms that utilize any IPM tactics, or extremely narrow, only including those which use a wide range of tactics.</w:t>
      </w:r>
      <w:r w:rsidR="007255D6">
        <w:rPr>
          <w:lang w:val="en-CA"/>
        </w:rPr>
        <w:t xml:space="preserve"> In an extreme example of this difficulty, West and </w:t>
      </w:r>
      <w:proofErr w:type="spellStart"/>
      <w:r w:rsidR="007255D6">
        <w:rPr>
          <w:lang w:val="en-CA"/>
        </w:rPr>
        <w:t>Cisse</w:t>
      </w:r>
      <w:proofErr w:type="spellEnd"/>
      <w:r w:rsidR="007255D6">
        <w:rPr>
          <w:lang w:val="en-CA"/>
        </w:rPr>
        <w:t xml:space="preserve"> </w:t>
      </w:r>
      <w:r w:rsidR="007255D6">
        <w:rPr>
          <w:lang w:val="en-CA"/>
        </w:rPr>
        <w:fldChar w:fldCharType="begin"/>
      </w:r>
      <w:r w:rsidR="007255D6">
        <w:rPr>
          <w:lang w:val="en-CA"/>
        </w:rPr>
        <w:instrText xml:space="preserve"> ADDIN ZOTERO_ITEM CSL_CITATION {"citationID":"Mk2Rsrjj","properties":{"formattedCitation":"(2014)","plainCitation":"(2014)","noteIndex":0},"citationItems":[{"id":6812,"uris":["http://zotero.org/users/local/nBPNHnE2/items/D67AKLWN"],"uri":["http://zotero.org/users/local/nBPNHnE2/items/D67AKLWN"],"itemData":{"id":6812,"type":"report","title":"Social Determinants Of Adoption Of Integrated Pest Management (Ipm) By Quebec Grain Farmers","author":[{"family":"West","given":"Gale E"},{"family":"Cisse","given":"Ismaelh Ahmed"}],"issued":{"date-parts":[["2014"]]}},"suppress-author":true}],"schema":"https://github.com/citation-style-language/schema/raw/master/csl-citation.json"} </w:instrText>
      </w:r>
      <w:r w:rsidR="007255D6">
        <w:rPr>
          <w:lang w:val="en-CA"/>
        </w:rPr>
        <w:fldChar w:fldCharType="separate"/>
      </w:r>
      <w:r w:rsidR="007255D6" w:rsidRPr="007255D6">
        <w:rPr>
          <w:rFonts w:ascii="Calibri" w:hAnsi="Calibri" w:cs="Calibri"/>
        </w:rPr>
        <w:t>(2014)</w:t>
      </w:r>
      <w:r w:rsidR="007255D6">
        <w:rPr>
          <w:lang w:val="en-CA"/>
        </w:rPr>
        <w:fldChar w:fldCharType="end"/>
      </w:r>
      <w:r w:rsidR="007255D6">
        <w:rPr>
          <w:lang w:val="en-CA"/>
        </w:rPr>
        <w:t xml:space="preserve"> found that farmers in Quebec who scored lower on their index measuring IPM adoption were </w:t>
      </w:r>
      <w:r w:rsidR="007255D6">
        <w:rPr>
          <w:i/>
          <w:iCs/>
          <w:lang w:val="en-CA"/>
        </w:rPr>
        <w:t xml:space="preserve">more likely </w:t>
      </w:r>
      <w:r w:rsidR="007255D6">
        <w:rPr>
          <w:lang w:val="en-CA"/>
        </w:rPr>
        <w:t xml:space="preserve">to </w:t>
      </w:r>
      <w:r w:rsidR="00BE33AE">
        <w:rPr>
          <w:lang w:val="en-CA"/>
        </w:rPr>
        <w:t>self-</w:t>
      </w:r>
      <w:r w:rsidR="007255D6">
        <w:rPr>
          <w:lang w:val="en-CA"/>
        </w:rPr>
        <w:t xml:space="preserve">identify as practicing IPM. </w:t>
      </w:r>
    </w:p>
    <w:p w14:paraId="6CAC4510" w14:textId="6F4A755A" w:rsidR="00356A41" w:rsidRDefault="00356A41" w:rsidP="00626F49">
      <w:pPr>
        <w:rPr>
          <w:lang w:val="en-CA"/>
        </w:rPr>
      </w:pPr>
      <w:r>
        <w:rPr>
          <w:lang w:val="en-CA"/>
        </w:rPr>
        <w:tab/>
        <w:t xml:space="preserve">Additionally, IPM’s goals may be difficult to incorporate into a certification, </w:t>
      </w:r>
      <w:proofErr w:type="gramStart"/>
      <w:r>
        <w:rPr>
          <w:lang w:val="en-CA"/>
        </w:rPr>
        <w:t>similar to</w:t>
      </w:r>
      <w:proofErr w:type="gramEnd"/>
      <w:r>
        <w:rPr>
          <w:lang w:val="en-CA"/>
        </w:rPr>
        <w:t xml:space="preserve"> difficulties with other ecological agriculture concepts. IPM</w:t>
      </w:r>
      <w:r w:rsidR="00773D03">
        <w:rPr>
          <w:lang w:val="en-CA"/>
        </w:rPr>
        <w:t xml:space="preserve"> generally is</w:t>
      </w:r>
      <w:r>
        <w:rPr>
          <w:lang w:val="en-CA"/>
        </w:rPr>
        <w:t xml:space="preserve"> conceived</w:t>
      </w:r>
      <w:r w:rsidR="00773D03">
        <w:rPr>
          <w:lang w:val="en-CA"/>
        </w:rPr>
        <w:t xml:space="preserve"> of</w:t>
      </w:r>
      <w:r>
        <w:rPr>
          <w:lang w:val="en-CA"/>
        </w:rPr>
        <w:t xml:space="preserve"> as “optimizing” or “minimizing” the use of pesticides and </w:t>
      </w:r>
      <w:commentRangeStart w:id="12"/>
      <w:r>
        <w:rPr>
          <w:lang w:val="en-CA"/>
        </w:rPr>
        <w:t>herbicides</w:t>
      </w:r>
      <w:commentRangeEnd w:id="12"/>
      <w:r w:rsidR="002D5A72">
        <w:rPr>
          <w:rStyle w:val="Refdecomentario"/>
        </w:rPr>
        <w:commentReference w:id="12"/>
      </w:r>
      <w:r>
        <w:rPr>
          <w:lang w:val="en-CA"/>
        </w:rPr>
        <w:t xml:space="preserve">, but </w:t>
      </w:r>
      <w:r w:rsidR="00773D03">
        <w:rPr>
          <w:lang w:val="en-CA"/>
        </w:rPr>
        <w:t xml:space="preserve">minimization can take place within very different sets of </w:t>
      </w:r>
      <w:r w:rsidR="00773D03">
        <w:rPr>
          <w:lang w:val="en-CA"/>
        </w:rPr>
        <w:lastRenderedPageBreak/>
        <w:t xml:space="preserve">constraints, and optimization may balance other factors in a variety of ways. This difficulty shows up prominently in the history of organic agriculture and the move towards </w:t>
      </w:r>
      <w:commentRangeStart w:id="13"/>
      <w:r w:rsidR="00773D03">
        <w:rPr>
          <w:lang w:val="en-CA"/>
        </w:rPr>
        <w:t>certification</w:t>
      </w:r>
      <w:commentRangeEnd w:id="13"/>
      <w:r w:rsidR="002D5A72">
        <w:rPr>
          <w:rStyle w:val="Refdecomentario"/>
        </w:rPr>
        <w:commentReference w:id="13"/>
      </w:r>
      <w:r w:rsidR="00773D03">
        <w:rPr>
          <w:lang w:val="en-CA"/>
        </w:rPr>
        <w:t xml:space="preserve">. While organic farmers strove to minimize agrochemical usage, before certification became dominant a substantial minority utilized pesticides, herbicides or synthetic fertilizers in a limited fashion </w:t>
      </w:r>
      <w:r w:rsidR="00773D03">
        <w:rPr>
          <w:lang w:val="en-CA"/>
        </w:rPr>
        <w:fldChar w:fldCharType="begin"/>
      </w:r>
      <w:r w:rsidR="00773D03">
        <w:rPr>
          <w:lang w:val="en-CA"/>
        </w:rPr>
        <w:instrText xml:space="preserve"> ADDIN ZOTERO_ITEM CSL_CITATION {"citationID":"uT2iSWRH","properties":{"formattedCitation":"(USDA Study Team on Organic Farming, 1980)","plainCitation":"(USDA Study Team on Organic Farming, 1980)","noteIndex":0},"citationItems":[{"id":6811,"uris":["http://zotero.org/users/local/nBPNHnE2/items/L55NTYLU"],"uri":["http://zotero.org/users/local/nBPNHnE2/items/L55NTYLU"],"itemData":{"id":6811,"type":"book","event-place":"Washington, DC","publisher":"US Department of Agriculture","publisher-place":"Washington, DC","title":"Report and recommendations on organic farming","author":[{"family":"USDA Study Team on Organic Farming","given":""}],"issued":{"date-parts":[["1980"]]}}}],"schema":"https://github.com/citation-style-language/schema/raw/master/csl-citation.json"} </w:instrText>
      </w:r>
      <w:r w:rsidR="00773D03">
        <w:rPr>
          <w:lang w:val="en-CA"/>
        </w:rPr>
        <w:fldChar w:fldCharType="separate"/>
      </w:r>
      <w:r w:rsidR="00773D03" w:rsidRPr="00773D03">
        <w:rPr>
          <w:rFonts w:ascii="Calibri" w:hAnsi="Calibri" w:cs="Calibri"/>
        </w:rPr>
        <w:t>(USDA Study Team on Organic Farming, 1980)</w:t>
      </w:r>
      <w:r w:rsidR="00773D03">
        <w:rPr>
          <w:lang w:val="en-CA"/>
        </w:rPr>
        <w:fldChar w:fldCharType="end"/>
      </w:r>
      <w:r w:rsidR="00773D03">
        <w:rPr>
          <w:lang w:val="en-CA"/>
        </w:rPr>
        <w:t>. Certification of organic agriculture coalesced on banning categories of products rather than attempting to operationalize a more nuanced concept of “minimization.”</w:t>
      </w:r>
    </w:p>
    <w:p w14:paraId="740E8CDF" w14:textId="398F8885" w:rsidR="00062BE1" w:rsidRDefault="00062BE1" w:rsidP="00626F49">
      <w:pPr>
        <w:rPr>
          <w:lang w:val="en-CA"/>
        </w:rPr>
      </w:pPr>
      <w:r>
        <w:rPr>
          <w:lang w:val="en-CA"/>
        </w:rPr>
        <w:tab/>
        <w:t>IPM is</w:t>
      </w:r>
      <w:r w:rsidR="00C1775B">
        <w:rPr>
          <w:lang w:val="en-CA"/>
        </w:rPr>
        <w:t xml:space="preserve"> often</w:t>
      </w:r>
      <w:r>
        <w:rPr>
          <w:lang w:val="en-CA"/>
        </w:rPr>
        <w:t xml:space="preserve"> utilized in certifications because pesticide use is an important element in agricultural sustainability concerns. Concern about personal exposure to pesticides is a primary driver of organic food purchases </w:t>
      </w:r>
      <w:r>
        <w:rPr>
          <w:lang w:val="en-CA"/>
        </w:rPr>
        <w:fldChar w:fldCharType="begin"/>
      </w:r>
      <w:r>
        <w:rPr>
          <w:lang w:val="en-CA"/>
        </w:rPr>
        <w:instrText xml:space="preserve"> ADDIN ZOTERO_ITEM CSL_CITATION {"citationID":"yk48K7s8","properties":{"formattedCitation":"(Hughner et al., 2007)","plainCitation":"(Hughner et al., 2007)","noteIndex":0},"citationItems":[{"id":6768,"uris":["http://zotero.org/users/local/nBPNHnE2/items/3A2AGGFR"],"uri":["http://zotero.org/users/local/nBPNHnE2/items/3A2AGGFR"],"itemData":{"id":6768,"type":"article-journal","container-title":"Journal of Consumer Behaviour: An International Research Review","issue":"2-3","note":"publisher: Wiley Online Library","page":"94–110","source":"Google Scholar","title":"Who are organic food consumers? A compilation and review of why people purchase organic food","title-short":"Who are organic food consumers?","volume":"6","author":[{"family":"Hughner","given":"Renée Shaw"},{"family":"McDonagh","given":"Pierre"},{"family":"Prothero","given":"Andrea"},{"family":"Shultz","given":"Clifford J."},{"family":"Stanton","given":"Julie"}],"issued":{"date-parts":[["2007"]]}}}],"schema":"https://github.com/citation-style-language/schema/raw/master/csl-citation.json"} </w:instrText>
      </w:r>
      <w:r>
        <w:rPr>
          <w:lang w:val="en-CA"/>
        </w:rPr>
        <w:fldChar w:fldCharType="separate"/>
      </w:r>
      <w:r w:rsidRPr="00062BE1">
        <w:rPr>
          <w:rFonts w:ascii="Calibri" w:hAnsi="Calibri" w:cs="Calibri"/>
        </w:rPr>
        <w:t>(Hughner et al., 2007)</w:t>
      </w:r>
      <w:r>
        <w:rPr>
          <w:lang w:val="en-CA"/>
        </w:rPr>
        <w:fldChar w:fldCharType="end"/>
      </w:r>
      <w:r>
        <w:rPr>
          <w:lang w:val="en-CA"/>
        </w:rPr>
        <w:t>, though also followed by concerns about the environmental and social costs of pesticide use (ibid). Exposure to pesticides is a major occupational risk factor for farm-workers</w:t>
      </w:r>
      <w:r w:rsidR="00E85E0E">
        <w:rPr>
          <w:lang w:val="en-CA"/>
        </w:rPr>
        <w:t xml:space="preserve"> </w:t>
      </w:r>
      <w:r w:rsidR="00E85E0E">
        <w:rPr>
          <w:lang w:val="en-CA"/>
        </w:rPr>
        <w:fldChar w:fldCharType="begin"/>
      </w:r>
      <w:r w:rsidR="00E85E0E">
        <w:rPr>
          <w:lang w:val="en-CA"/>
        </w:rPr>
        <w:instrText xml:space="preserve"> ADDIN ZOTERO_ITEM CSL_CITATION {"citationID":"Qa59bZjw","properties":{"formattedCitation":"(Tago et al., 2014)","plainCitation":"(Tago et al., 2014)","noteIndex":0},"citationItems":[{"id":6774,"uris":["http://zotero.org/users/local/nBPNHnE2/items/EAAU2NZJ"],"uri":["http://zotero.org/users/local/nBPNHnE2/items/EAAU2NZJ"],"itemData":{"id":6774,"type":"article-journal","container-title":"Preference measurement in health","note":"publisher: Emerald Group Publishing Limited","source":"Google Scholar","title":"Pesticides and health: a review of evidence on health effects, valuation of risks, and benefit-cost analysis","title-short":"Pesticides and health","author":[{"family":"Tago","given":"Damian"},{"family":"Andersson","given":"Henrik"},{"family":"Treich","given":"Nicolas"}],"issued":{"date-parts":[["2014"]]}}}],"schema":"https://github.com/citation-style-language/schema/raw/master/csl-citation.json"} </w:instrText>
      </w:r>
      <w:r w:rsidR="00E85E0E">
        <w:rPr>
          <w:lang w:val="en-CA"/>
        </w:rPr>
        <w:fldChar w:fldCharType="separate"/>
      </w:r>
      <w:r w:rsidR="00E85E0E" w:rsidRPr="00E85E0E">
        <w:rPr>
          <w:rFonts w:ascii="Calibri" w:hAnsi="Calibri" w:cs="Calibri"/>
        </w:rPr>
        <w:t>(Tago et al., 2014)</w:t>
      </w:r>
      <w:r w:rsidR="00E85E0E">
        <w:rPr>
          <w:lang w:val="en-CA"/>
        </w:rPr>
        <w:fldChar w:fldCharType="end"/>
      </w:r>
      <w:r w:rsidR="00E85E0E">
        <w:rPr>
          <w:lang w:val="en-CA"/>
        </w:rPr>
        <w:t xml:space="preserve"> and pesticides may contribute to birth defects, infant mortality and cognitive impairments in children of farmworkers or in heavily agricultural communities </w:t>
      </w:r>
      <w:r w:rsidR="00E85E0E">
        <w:rPr>
          <w:lang w:val="en-CA"/>
        </w:rPr>
        <w:fldChar w:fldCharType="begin"/>
      </w:r>
      <w:r w:rsidR="00773D03">
        <w:rPr>
          <w:lang w:val="en-CA"/>
        </w:rPr>
        <w:instrText xml:space="preserve"> ADDIN ZOTERO_ITEM CSL_CITATION {"citationID":"MKolk43O","properties":{"formattedCitation":"(Garry et al., 2002; Regidor et al., 2004; Taylor, 2021)","plainCitation":"(Garry et al., 2002; Regidor et al., 2004; Taylor, 2021)","noteIndex":0},"citationItems":[{"id":6770,"uris":["http://zotero.org/users/local/nBPNHnE2/items/5XYXTEK4"],"uri":["http://zotero.org/users/local/nBPNHnE2/items/5XYXTEK4"],"itemData":{"id":6770,"type":"article-journal","container-title":"Environmental health perspectives","issue":"suppl 3","page":"441–449","title":"Birth defects, season of conception, and sex of children born to pesticide applicators living in the Red River Valley of Minnesota, USA.","volume":"110","author":[{"family":"Garry","given":"Vincent F"},{"family":"Harkins","given":"Mary E"},{"family":"Erickson","given":"Leanna L"},{"family":"Long-Simpson","given":"Leslie K"},{"family":"Holland","given":"Seth E"},{"family":"Burroughs","given":"Barbara L"}],"issued":{"date-parts":[["2002"]]}}},{"id":6771,"uris":["http://zotero.org/users/local/nBPNHnE2/items/6USKSRDP"],"uri":["http://zotero.org/users/local/nBPNHnE2/items/6USKSRDP"],"itemData":{"id":6771,"type":"article-journal","container-title":"Occupational and environmental medicine","issue":"4","note":"publisher: BMJ Publishing Group Ltd","page":"334–339","source":"Google Scholar","title":"Paternal exposure to agricultural pesticides and cause specific fetal death","volume":"61","author":[{"family":"Regidor","given":"E."},{"family":"Ronda","given":"E."},{"family":"García","given":"A. M."},{"family":"Domínguez","given":"V."}],"issued":{"date-parts":[["2004"]]}}},{"id":6777,"uris":["http://zotero.org/users/local/nBPNHnE2/items/489VIJAF"],"uri":["http://zotero.org/users/local/nBPNHnE2/items/489VIJAF"],"itemData":{"id":6777,"type":"article-journal","collection-title":"Working Paper Series","container-title":"Columbia Center for Environmental Economics and Policy Working Paper Series","title":"Cicadian Rhythm: Insecticides, Infant Health and Long-term Outcomes","URL":"https://ceep.columbia.edu/sites/default/files/content/papers/n0.pdf","volume":"9","author":[{"family":"Taylor","given":"Charles","suffix":"A"}],"issued":{"date-parts":[["2021",5]]}}}],"schema":"https://github.com/citation-style-language/schema/raw/master/csl-citation.json"} </w:instrText>
      </w:r>
      <w:r w:rsidR="00E85E0E">
        <w:rPr>
          <w:lang w:val="en-CA"/>
        </w:rPr>
        <w:fldChar w:fldCharType="separate"/>
      </w:r>
      <w:r w:rsidR="00E85E0E" w:rsidRPr="00E85E0E">
        <w:rPr>
          <w:rFonts w:ascii="Calibri" w:hAnsi="Calibri" w:cs="Calibri"/>
        </w:rPr>
        <w:t>(Garry et al., 2002; Regidor et al., 2004; Taylor, 2021)</w:t>
      </w:r>
      <w:r w:rsidR="00E85E0E">
        <w:rPr>
          <w:lang w:val="en-CA"/>
        </w:rPr>
        <w:fldChar w:fldCharType="end"/>
      </w:r>
      <w:r w:rsidR="00E85E0E">
        <w:rPr>
          <w:lang w:val="en-CA"/>
        </w:rPr>
        <w:t xml:space="preserve">. </w:t>
      </w:r>
      <w:r w:rsidR="00393684">
        <w:rPr>
          <w:lang w:val="en-CA"/>
        </w:rPr>
        <w:t>Reducing pesticide use thus unites food safety</w:t>
      </w:r>
      <w:r w:rsidR="00BE33AE">
        <w:rPr>
          <w:lang w:val="en-CA"/>
        </w:rPr>
        <w:t>, food quality</w:t>
      </w:r>
      <w:r w:rsidR="00393684">
        <w:rPr>
          <w:lang w:val="en-CA"/>
        </w:rPr>
        <w:t xml:space="preserve"> and</w:t>
      </w:r>
      <w:r w:rsidR="00BE33AE">
        <w:rPr>
          <w:lang w:val="en-CA"/>
        </w:rPr>
        <w:t xml:space="preserve"> environmental and social</w:t>
      </w:r>
      <w:r w:rsidR="00393684">
        <w:rPr>
          <w:lang w:val="en-CA"/>
        </w:rPr>
        <w:t xml:space="preserve"> externality concerns that motivate consumers to seek out eco-labeled products. </w:t>
      </w:r>
    </w:p>
    <w:p w14:paraId="6037734F" w14:textId="6AD3FF7B" w:rsidR="00393684" w:rsidRPr="006543E7" w:rsidRDefault="00393684" w:rsidP="00626F49">
      <w:pPr>
        <w:rPr>
          <w:lang w:val="en-CA"/>
        </w:rPr>
      </w:pPr>
      <w:r>
        <w:rPr>
          <w:lang w:val="en-CA"/>
        </w:rPr>
        <w:tab/>
      </w:r>
      <w:r w:rsidR="00342A6D">
        <w:rPr>
          <w:lang w:val="en-CA"/>
        </w:rPr>
        <w:t>IPM is also an appealing framework because s</w:t>
      </w:r>
      <w:r>
        <w:rPr>
          <w:lang w:val="en-CA"/>
        </w:rPr>
        <w:t xml:space="preserve">tandards </w:t>
      </w:r>
      <w:r w:rsidR="00342A6D">
        <w:rPr>
          <w:lang w:val="en-CA"/>
        </w:rPr>
        <w:t>can</w:t>
      </w:r>
      <w:r>
        <w:rPr>
          <w:lang w:val="en-CA"/>
        </w:rPr>
        <w:t xml:space="preserve"> be </w:t>
      </w:r>
      <w:r w:rsidR="00342A6D">
        <w:rPr>
          <w:lang w:val="en-CA"/>
        </w:rPr>
        <w:t>made more</w:t>
      </w:r>
      <w:r>
        <w:rPr>
          <w:lang w:val="en-CA"/>
        </w:rPr>
        <w:t xml:space="preserve"> inclusive</w:t>
      </w:r>
      <w:r w:rsidR="00342A6D">
        <w:rPr>
          <w:lang w:val="en-CA"/>
        </w:rPr>
        <w:t xml:space="preserve"> and attainable</w:t>
      </w:r>
      <w:r>
        <w:rPr>
          <w:lang w:val="en-CA"/>
        </w:rPr>
        <w:t xml:space="preserve"> </w:t>
      </w:r>
      <w:r w:rsidR="00342A6D">
        <w:rPr>
          <w:lang w:val="en-CA"/>
        </w:rPr>
        <w:t>than the</w:t>
      </w:r>
      <w:r>
        <w:rPr>
          <w:lang w:val="en-CA"/>
        </w:rPr>
        <w:t xml:space="preserve"> pest management standards for organic or biodynamic farms. </w:t>
      </w:r>
      <w:commentRangeStart w:id="14"/>
      <w:r w:rsidR="00342A6D">
        <w:rPr>
          <w:lang w:val="en-CA"/>
        </w:rPr>
        <w:t>The difficulty in managing insects and weeds without chemicals is frequently cited by farmers as a reason for not converting to</w:t>
      </w:r>
      <w:r w:rsidR="00C43C95">
        <w:rPr>
          <w:lang w:val="en-CA"/>
        </w:rPr>
        <w:t xml:space="preserve"> </w:t>
      </w:r>
      <w:r w:rsidR="00C43C95">
        <w:rPr>
          <w:lang w:val="en-CA"/>
        </w:rPr>
        <w:fldChar w:fldCharType="begin"/>
      </w:r>
      <w:r w:rsidR="00C43C95">
        <w:rPr>
          <w:lang w:val="en-CA"/>
        </w:rPr>
        <w:instrText xml:space="preserve"> ADDIN ZOTERO_ITEM CSL_CITATION {"citationID":"oU0HNyHA","properties":{"formattedCitation":"(Khaledi et al., 2011; Midmore et al., 2001)","plainCitation":"(Khaledi et al., 2011; Midmore et al., 2001)","noteIndex":0},"citationItems":[{"id":6783,"uris":["http://zotero.org/users/local/nBPNHnE2/items/YBAHNBGF"],"uri":["http://zotero.org/users/local/nBPNHnE2/items/YBAHNBGF"],"itemData":{"id":6783,"type":"article-journal","container-title":"ENVIRONMENTAL SCIENCES","issue":"2","page":"109–126","source":"Google Scholar","title":"Assessing the Barriers to Conversion to Organic Farming in Canada","volume":"8","author":[{"family":"Khaledi","given":"Mohammad"},{"family":"Liaghati","given":"Houman"},{"family":"Mohammadamini","given":"Maryam"},{"family":"Weseen","given":"Simon"}],"issued":{"date-parts":[["2011"]]}}},{"id":6779,"uris":["http://zotero.org/users/local/nBPNHnE2/items/U33KTNRH"],"uri":["http://zotero.org/users/local/nBPNHnE2/items/U33KTNRH"],"itemData":{"id":6779,"type":"article-journal","note":"publisher: University of Wales, Aberytwyth","source":"Google Scholar","title":"Attitudes towards conversion to organic production systems: a study of farmers in England","title-short":"Attitudes towards conversion to organic production systems","author":[{"family":"Midmore","given":"Peter"},{"family":"Padel","given":"Susanne"},{"family":"McCalman","given":"Heather"},{"family":"Isherwood","given":"Jon"},{"family":"Fowler","given":"Susan"},{"family":"Lamkpin","given":"Nic"}],"issued":{"date-parts":[["2001"]]}}}],"schema":"https://github.com/citation-style-language/schema/raw/master/csl-citation.json"} </w:instrText>
      </w:r>
      <w:r w:rsidR="00C43C95">
        <w:rPr>
          <w:lang w:val="en-CA"/>
        </w:rPr>
        <w:fldChar w:fldCharType="separate"/>
      </w:r>
      <w:r w:rsidR="00C43C95" w:rsidRPr="00C43C95">
        <w:rPr>
          <w:rFonts w:ascii="Calibri" w:hAnsi="Calibri" w:cs="Calibri"/>
        </w:rPr>
        <w:t>(Khaledi et al., 2011; Midmore et al., 2001)</w:t>
      </w:r>
      <w:r w:rsidR="00C43C95">
        <w:rPr>
          <w:lang w:val="en-CA"/>
        </w:rPr>
        <w:fldChar w:fldCharType="end"/>
      </w:r>
      <w:r w:rsidR="00C43C95">
        <w:rPr>
          <w:lang w:val="en-CA"/>
        </w:rPr>
        <w:t xml:space="preserve"> </w:t>
      </w:r>
      <w:r w:rsidR="00342A6D">
        <w:rPr>
          <w:lang w:val="en-CA"/>
        </w:rPr>
        <w:t xml:space="preserve">or </w:t>
      </w:r>
      <w:r w:rsidR="00C43C95">
        <w:rPr>
          <w:lang w:val="en-CA"/>
        </w:rPr>
        <w:t>discontinu</w:t>
      </w:r>
      <w:r w:rsidR="00342A6D">
        <w:rPr>
          <w:lang w:val="en-CA"/>
        </w:rPr>
        <w:t>ing</w:t>
      </w:r>
      <w:r w:rsidR="00C43C95">
        <w:rPr>
          <w:lang w:val="en-CA"/>
        </w:rPr>
        <w:t xml:space="preserve"> organic farming </w:t>
      </w:r>
      <w:r w:rsidR="00C43C95">
        <w:rPr>
          <w:lang w:val="en-CA"/>
        </w:rPr>
        <w:fldChar w:fldCharType="begin"/>
      </w:r>
      <w:r w:rsidR="00C43C95">
        <w:rPr>
          <w:lang w:val="en-CA"/>
        </w:rPr>
        <w:instrText xml:space="preserve"> ADDIN ZOTERO_ITEM CSL_CITATION {"citationID":"0tlKx35V","properties":{"formattedCitation":"(Strochlic &amp; Sierra, 2007)","plainCitation":"(Strochlic &amp; Sierra, 2007)","noteIndex":0},"citationItems":[{"id":6784,"uris":["http://zotero.org/users/local/nBPNHnE2/items/SDMC6MIG"],"uri":["http://zotero.org/users/local/nBPNHnE2/items/SDMC6MIG"],"itemData":{"id":6784,"type":"article-journal","container-title":"California Institute for Rural Studies","page":"1–32","title":"Conventional, mixed and deregistered organic farmers: Entry barriers and reasons for exiting organic production in California","author":[{"family":"Strochlic","given":"Ron"},{"family":"Sierra","given":"Luis"}],"issued":{"date-parts":[["2007"]]}}}],"schema":"https://github.com/citation-style-language/schema/raw/master/csl-citation.json"} </w:instrText>
      </w:r>
      <w:r w:rsidR="00C43C95">
        <w:rPr>
          <w:lang w:val="en-CA"/>
        </w:rPr>
        <w:fldChar w:fldCharType="separate"/>
      </w:r>
      <w:r w:rsidR="00C43C95" w:rsidRPr="00C43C95">
        <w:rPr>
          <w:rFonts w:ascii="Calibri" w:hAnsi="Calibri" w:cs="Calibri"/>
        </w:rPr>
        <w:t>(Strochlic &amp; Sierra, 2007)</w:t>
      </w:r>
      <w:r w:rsidR="00C43C95">
        <w:rPr>
          <w:lang w:val="en-CA"/>
        </w:rPr>
        <w:fldChar w:fldCharType="end"/>
      </w:r>
      <w:r w:rsidR="00C43C95">
        <w:rPr>
          <w:lang w:val="en-CA"/>
        </w:rPr>
        <w:t xml:space="preserve">. </w:t>
      </w:r>
      <w:commentRangeEnd w:id="14"/>
      <w:r w:rsidR="002D5A72">
        <w:rPr>
          <w:rStyle w:val="Refdecomentario"/>
        </w:rPr>
        <w:commentReference w:id="14"/>
      </w:r>
      <w:r w:rsidR="00C43C95">
        <w:rPr>
          <w:lang w:val="en-CA"/>
        </w:rPr>
        <w:t xml:space="preserve">Standards based on IPM therefore hold the potential to capitalize on consumer interest in </w:t>
      </w:r>
      <w:r w:rsidR="00342A6D">
        <w:rPr>
          <w:lang w:val="en-CA"/>
        </w:rPr>
        <w:t xml:space="preserve">pesticide reduction </w:t>
      </w:r>
      <w:r w:rsidR="00C43C95">
        <w:rPr>
          <w:lang w:val="en-CA"/>
        </w:rPr>
        <w:t>while imposing smaller costs on producers</w:t>
      </w:r>
      <w:r w:rsidR="00C1775B">
        <w:rPr>
          <w:lang w:val="en-CA"/>
        </w:rPr>
        <w:t>, requiring smaller price-</w:t>
      </w:r>
      <w:proofErr w:type="gramStart"/>
      <w:r w:rsidR="00C1775B">
        <w:rPr>
          <w:lang w:val="en-CA"/>
        </w:rPr>
        <w:t>premia</w:t>
      </w:r>
      <w:proofErr w:type="gramEnd"/>
      <w:r w:rsidR="00C1775B">
        <w:rPr>
          <w:lang w:val="en-CA"/>
        </w:rPr>
        <w:t xml:space="preserve"> and</w:t>
      </w:r>
      <w:r w:rsidR="00C43C95">
        <w:rPr>
          <w:lang w:val="en-CA"/>
        </w:rPr>
        <w:t xml:space="preserve"> achieving wider market </w:t>
      </w:r>
      <w:commentRangeStart w:id="15"/>
      <w:r w:rsidR="00C43C95">
        <w:rPr>
          <w:lang w:val="en-CA"/>
        </w:rPr>
        <w:t>reach</w:t>
      </w:r>
      <w:commentRangeEnd w:id="15"/>
      <w:r w:rsidR="00605FDA">
        <w:rPr>
          <w:rStyle w:val="Refdecomentario"/>
        </w:rPr>
        <w:commentReference w:id="15"/>
      </w:r>
      <w:r w:rsidR="00C43C95">
        <w:rPr>
          <w:lang w:val="en-CA"/>
        </w:rPr>
        <w:t>.</w:t>
      </w:r>
    </w:p>
    <w:p w14:paraId="6FDFD3EB" w14:textId="77777777" w:rsidR="000B29FF" w:rsidRPr="001A2EA0" w:rsidRDefault="000B29FF" w:rsidP="001A2EA0">
      <w:pPr>
        <w:ind w:firstLine="720"/>
      </w:pPr>
    </w:p>
    <w:p w14:paraId="5161CBEE" w14:textId="77777777" w:rsidR="009F3212" w:rsidRDefault="009F3212" w:rsidP="009F3212">
      <w:pPr>
        <w:rPr>
          <w:b/>
          <w:bCs/>
          <w:sz w:val="24"/>
          <w:szCs w:val="24"/>
        </w:rPr>
      </w:pPr>
      <w:r>
        <w:rPr>
          <w:b/>
          <w:bCs/>
          <w:sz w:val="24"/>
          <w:szCs w:val="24"/>
        </w:rPr>
        <w:t xml:space="preserve">Methods: </w:t>
      </w:r>
    </w:p>
    <w:p w14:paraId="7A21E6F9" w14:textId="074AB128" w:rsidR="0021226D" w:rsidRDefault="009F3212" w:rsidP="009A32FA">
      <w:pPr>
        <w:ind w:firstLine="720"/>
      </w:pPr>
      <w:r w:rsidRPr="009A32FA">
        <w:t xml:space="preserve">A set of eco-labels for foods sold in the United States were assembled from the ecolabel index </w:t>
      </w:r>
      <w:r w:rsidR="00CE59CD">
        <w:fldChar w:fldCharType="begin"/>
      </w:r>
      <w:r w:rsidR="0089420F">
        <w:instrText xml:space="preserve"> ADDIN ZOTERO_ITEM CSL_CITATION {"citationID":"Q8Sek7lB","properties":{"formattedCitation":"({\\i{}Ecolabel Index | Who\\uc0\\u8217{}s Deciding What\\uc0\\u8217{}s Green?}, n.d.)","plainCitation":"(Ecolabel Index | Who’s Deciding What’s Green?, n.d.)","noteIndex":0},"citationItems":[{"id":6813,"uris":["http://zotero.org/users/local/nBPNHnE2/items/SCM8C8LW"],"uri":["http://zotero.org/users/local/nBPNHnE2/items/SCM8C8LW"],"itemData":{"id":6813,"type":"webpage","title":"Ecolabel Index | Who's deciding what's green?","URL":"http://www.ecolabelindex.com/","accessed":{"date-parts":[["2021",6,11]]}}}],"schema":"https://github.com/citation-style-language/schema/raw/master/csl-citation.json"} </w:instrText>
      </w:r>
      <w:r w:rsidR="00CE59CD">
        <w:fldChar w:fldCharType="separate"/>
      </w:r>
      <w:r w:rsidR="0089420F" w:rsidRPr="0089420F">
        <w:rPr>
          <w:rFonts w:ascii="Calibri" w:hAnsi="Calibri" w:cs="Calibri"/>
          <w:szCs w:val="24"/>
        </w:rPr>
        <w:t>(</w:t>
      </w:r>
      <w:r w:rsidR="0089420F" w:rsidRPr="0089420F">
        <w:rPr>
          <w:rFonts w:ascii="Calibri" w:hAnsi="Calibri" w:cs="Calibri"/>
          <w:i/>
          <w:iCs/>
          <w:szCs w:val="24"/>
        </w:rPr>
        <w:t>Ecolabel Index | Who’s Deciding What’s Green?</w:t>
      </w:r>
      <w:r w:rsidR="0089420F" w:rsidRPr="0089420F">
        <w:rPr>
          <w:rFonts w:ascii="Calibri" w:hAnsi="Calibri" w:cs="Calibri"/>
          <w:szCs w:val="24"/>
        </w:rPr>
        <w:t>, n.d.)</w:t>
      </w:r>
      <w:r w:rsidR="00CE59CD">
        <w:fldChar w:fldCharType="end"/>
      </w:r>
      <w:r w:rsidRPr="009A32FA">
        <w:t xml:space="preserve">. Inclusion criteria </w:t>
      </w:r>
      <w:proofErr w:type="gramStart"/>
      <w:r w:rsidRPr="009A32FA">
        <w:t>were:</w:t>
      </w:r>
      <w:proofErr w:type="gramEnd"/>
      <w:r w:rsidRPr="009A32FA">
        <w:t xml:space="preserve"> labels must be used (directly or indirectly) in the United States, and that the certification protocol must reference the framework of “Integrated Pest Management” in all, 2</w:t>
      </w:r>
      <w:r w:rsidR="00C1775B">
        <w:t>4</w:t>
      </w:r>
      <w:r w:rsidRPr="009A32FA">
        <w:t xml:space="preserve"> certification programs were identified (Table 1). The certification protocols for these programs were inspected line by line and the criteria related to IPM were coded and categorized.</w:t>
      </w:r>
      <w:r w:rsidR="0021226D" w:rsidRPr="009A32FA">
        <w:t xml:space="preserve"> Because some certifications included requirements relating to worker </w:t>
      </w:r>
      <w:r w:rsidR="00BB377D" w:rsidRPr="009A32FA">
        <w:t xml:space="preserve">and environmental </w:t>
      </w:r>
      <w:r w:rsidR="0021226D" w:rsidRPr="009A32FA">
        <w:t>safety in handling</w:t>
      </w:r>
      <w:r w:rsidR="00BB377D" w:rsidRPr="009A32FA">
        <w:t xml:space="preserve"> and storage of</w:t>
      </w:r>
      <w:r w:rsidR="0021226D" w:rsidRPr="009A32FA">
        <w:t xml:space="preserve"> pesticides under the rubric of IPM, these types of requirements were </w:t>
      </w:r>
      <w:r w:rsidR="00E315ED" w:rsidRPr="009A32FA">
        <w:t xml:space="preserve">analyzed </w:t>
      </w:r>
      <w:r w:rsidR="0021226D" w:rsidRPr="009A32FA">
        <w:t xml:space="preserve">for all certifications. </w:t>
      </w:r>
    </w:p>
    <w:p w14:paraId="2FF7FEC6" w14:textId="4F018B3A" w:rsidR="00CE59CD" w:rsidRPr="009A32FA" w:rsidRDefault="00CE59CD" w:rsidP="00CE59CD">
      <w:pPr>
        <w:ind w:firstLine="720"/>
      </w:pPr>
      <w:commentRangeStart w:id="16"/>
      <w:r>
        <w:t>For the purposes of this paper, I define “pests” as all organisms that threaten the health and productivity of crop plants; as such, IPM is used as an umbrella term which incorporates weed, fungus and disease management</w:t>
      </w:r>
      <w:r w:rsidR="0089420F">
        <w:t xml:space="preserve">, some certifications adopted this stance, and for consistency, this was used across all </w:t>
      </w:r>
      <w:proofErr w:type="gramStart"/>
      <w:r w:rsidR="0089420F">
        <w:t>certification</w:t>
      </w:r>
      <w:proofErr w:type="gramEnd"/>
      <w:r w:rsidR="0089420F">
        <w:t xml:space="preserve">. </w:t>
      </w:r>
      <w:commentRangeEnd w:id="16"/>
      <w:r w:rsidR="00605FDA">
        <w:rPr>
          <w:rStyle w:val="Refdecomentario"/>
        </w:rPr>
        <w:commentReference w:id="16"/>
      </w:r>
    </w:p>
    <w:p w14:paraId="3E9B5FC3" w14:textId="4D271ECB" w:rsidR="009F3212" w:rsidRPr="009A32FA" w:rsidRDefault="0021226D" w:rsidP="0021226D">
      <w:pPr>
        <w:ind w:firstLine="720"/>
      </w:pPr>
      <w:r w:rsidRPr="009A32FA">
        <w:t xml:space="preserve">Criteria were classified as “Requirements”: the applicant fails certification if the criterion is not met, “Improvement”: the applicant does not have to initially meet the criterion to pass, but after several years in the program, it becomes a requirement, and “Scorecard”: The criterion is assigned a certain number of points, and the applicant must achieve a certain number of points in total to pass. </w:t>
      </w:r>
    </w:p>
    <w:p w14:paraId="2C8D41E8" w14:textId="7751EFDA" w:rsidR="009A32FA" w:rsidRPr="009A32FA" w:rsidRDefault="009A32FA" w:rsidP="009A32FA">
      <w:r w:rsidRPr="009A32FA">
        <w:lastRenderedPageBreak/>
        <w:t xml:space="preserve">In addition to categories that were developed while coding the sample, criteria were coded based on their relationship to the 8 principles of IPM described by </w:t>
      </w:r>
      <w:r w:rsidRPr="009A32FA">
        <w:rPr>
          <w:rFonts w:ascii="Georgia" w:hAnsi="Georgia"/>
          <w:color w:val="333333"/>
          <w:shd w:val="clear" w:color="auto" w:fill="FCFCFC"/>
        </w:rPr>
        <w:t>The EU Framework Directive 2009/128/</w:t>
      </w:r>
      <w:r w:rsidR="0089420F">
        <w:rPr>
          <w:rFonts w:ascii="Georgia" w:hAnsi="Georgia"/>
          <w:color w:val="333333"/>
          <w:shd w:val="clear" w:color="auto" w:fill="FCFCFC"/>
        </w:rPr>
        <w:t xml:space="preserve"> </w:t>
      </w:r>
      <w:r w:rsidR="0089420F">
        <w:rPr>
          <w:rFonts w:ascii="Georgia" w:hAnsi="Georgia"/>
          <w:color w:val="333333"/>
          <w:shd w:val="clear" w:color="auto" w:fill="FCFCFC"/>
        </w:rPr>
        <w:fldChar w:fldCharType="begin"/>
      </w:r>
      <w:r w:rsidR="0089420F">
        <w:rPr>
          <w:rFonts w:ascii="Georgia" w:hAnsi="Georgia"/>
          <w:color w:val="333333"/>
          <w:shd w:val="clear" w:color="auto" w:fill="FCFCFC"/>
        </w:rPr>
        <w:instrText xml:space="preserve"> ADDIN ZOTERO_ITEM CSL_CITATION {"citationID":"Y8lHeu6O","properties":{"formattedCitation":"(OJEC, 2009)","plainCitation":"(OJEC, 2009)","noteIndex":0},"citationItems":[{"id":6817,"uris":["http://zotero.org/users/local/nBPNHnE2/items/EEV76YYX"],"uri":["http://zotero.org/users/local/nBPNHnE2/items/EEV76YYX"],"itemData":{"id":6817,"type":"article","title":"DIRECTIVE 2009/128/EC OF THE EUROPEAN PARLIAMENT AND OF THE COUNCIL of 21 October 2009 establishing a framework for Community action to achieve the sustainable use of pesticides","URL":"https://eur-lex.europa.eu/legal-content/EN/ALL/?uri=CELEX%3A32009L0128","author":[{"family":"OJEC","given":""}],"issued":{"date-parts":[["2009"]]}}}],"schema":"https://github.com/citation-style-language/schema/raw/master/csl-citation.json"} </w:instrText>
      </w:r>
      <w:r w:rsidR="0089420F">
        <w:rPr>
          <w:rFonts w:ascii="Georgia" w:hAnsi="Georgia"/>
          <w:color w:val="333333"/>
          <w:shd w:val="clear" w:color="auto" w:fill="FCFCFC"/>
        </w:rPr>
        <w:fldChar w:fldCharType="separate"/>
      </w:r>
      <w:r w:rsidR="0089420F" w:rsidRPr="0089420F">
        <w:rPr>
          <w:rFonts w:ascii="Georgia" w:hAnsi="Georgia"/>
        </w:rPr>
        <w:t>(OJEC, 2009)</w:t>
      </w:r>
      <w:r w:rsidR="0089420F">
        <w:rPr>
          <w:rFonts w:ascii="Georgia" w:hAnsi="Georgia"/>
          <w:color w:val="333333"/>
          <w:shd w:val="clear" w:color="auto" w:fill="FCFCFC"/>
        </w:rPr>
        <w:fldChar w:fldCharType="end"/>
      </w:r>
      <w:r w:rsidR="0089420F">
        <w:t>.</w:t>
      </w:r>
      <w:r w:rsidR="0089420F" w:rsidRPr="0089420F">
        <w:t xml:space="preserve"> </w:t>
      </w:r>
      <w:r w:rsidR="0089420F">
        <w:t xml:space="preserve">This set of principles is similar to those used by many other </w:t>
      </w:r>
      <w:proofErr w:type="gramStart"/>
      <w:r w:rsidR="0089420F">
        <w:t>promoters, and</w:t>
      </w:r>
      <w:proofErr w:type="gramEnd"/>
      <w:r w:rsidR="0089420F">
        <w:t xml:space="preserve"> </w:t>
      </w:r>
      <w:r w:rsidR="002E3695">
        <w:t>is among the most expansive. The principles are:</w:t>
      </w:r>
    </w:p>
    <w:p w14:paraId="42262CF6" w14:textId="77777777" w:rsidR="009A32FA" w:rsidRPr="009A32FA" w:rsidRDefault="009A32FA" w:rsidP="009A32FA">
      <w:pPr>
        <w:pStyle w:val="Prrafodelista"/>
        <w:numPr>
          <w:ilvl w:val="0"/>
          <w:numId w:val="1"/>
        </w:numPr>
      </w:pPr>
      <w:r w:rsidRPr="009A32FA">
        <w:t>Prevention and suppression</w:t>
      </w:r>
    </w:p>
    <w:p w14:paraId="4D979E60" w14:textId="77777777" w:rsidR="009A32FA" w:rsidRPr="009A32FA" w:rsidRDefault="009A32FA" w:rsidP="009A32FA">
      <w:pPr>
        <w:pStyle w:val="Prrafodelista"/>
        <w:numPr>
          <w:ilvl w:val="0"/>
          <w:numId w:val="1"/>
        </w:numPr>
      </w:pPr>
      <w:r w:rsidRPr="009A32FA">
        <w:t>Monitoring</w:t>
      </w:r>
    </w:p>
    <w:p w14:paraId="4CA3ADE1" w14:textId="645688DC" w:rsidR="009A32FA" w:rsidRPr="009A32FA" w:rsidRDefault="009A32FA" w:rsidP="009A32FA">
      <w:pPr>
        <w:pStyle w:val="Prrafodelista"/>
        <w:numPr>
          <w:ilvl w:val="0"/>
          <w:numId w:val="1"/>
        </w:numPr>
      </w:pPr>
      <w:r w:rsidRPr="009A32FA">
        <w:t>Decision</w:t>
      </w:r>
      <w:r>
        <w:t>-making</w:t>
      </w:r>
      <w:r w:rsidRPr="009A32FA">
        <w:t xml:space="preserve"> based on monitoring and thresholds</w:t>
      </w:r>
    </w:p>
    <w:p w14:paraId="3E5264E2" w14:textId="77777777" w:rsidR="009A32FA" w:rsidRPr="009A32FA" w:rsidRDefault="009A32FA" w:rsidP="009A32FA">
      <w:pPr>
        <w:pStyle w:val="Prrafodelista"/>
        <w:numPr>
          <w:ilvl w:val="0"/>
          <w:numId w:val="1"/>
        </w:numPr>
      </w:pPr>
      <w:r w:rsidRPr="009A32FA">
        <w:t>Non-Chemical Methods</w:t>
      </w:r>
    </w:p>
    <w:p w14:paraId="79F50B43" w14:textId="77777777" w:rsidR="009A32FA" w:rsidRPr="009A32FA" w:rsidRDefault="009A32FA" w:rsidP="009A32FA">
      <w:pPr>
        <w:pStyle w:val="Prrafodelista"/>
        <w:numPr>
          <w:ilvl w:val="0"/>
          <w:numId w:val="1"/>
        </w:numPr>
      </w:pPr>
      <w:r w:rsidRPr="009A32FA">
        <w:t xml:space="preserve">Pesticide Selection </w:t>
      </w:r>
    </w:p>
    <w:p w14:paraId="48BE0F63" w14:textId="77777777" w:rsidR="009A32FA" w:rsidRPr="009A32FA" w:rsidRDefault="009A32FA" w:rsidP="009A32FA">
      <w:pPr>
        <w:pStyle w:val="Prrafodelista"/>
        <w:numPr>
          <w:ilvl w:val="0"/>
          <w:numId w:val="1"/>
        </w:numPr>
      </w:pPr>
      <w:r w:rsidRPr="009A32FA">
        <w:t>Reduced Pesticide Use</w:t>
      </w:r>
    </w:p>
    <w:p w14:paraId="3E612128" w14:textId="77777777" w:rsidR="009A32FA" w:rsidRPr="009A32FA" w:rsidRDefault="009A32FA" w:rsidP="009A32FA">
      <w:pPr>
        <w:pStyle w:val="Prrafodelista"/>
        <w:numPr>
          <w:ilvl w:val="0"/>
          <w:numId w:val="1"/>
        </w:numPr>
      </w:pPr>
      <w:r w:rsidRPr="009A32FA">
        <w:t>Anti-resistance Strategies</w:t>
      </w:r>
    </w:p>
    <w:p w14:paraId="2F41CD5B" w14:textId="77777777" w:rsidR="009A32FA" w:rsidRPr="009A32FA" w:rsidRDefault="009A32FA" w:rsidP="009A32FA">
      <w:pPr>
        <w:pStyle w:val="Prrafodelista"/>
        <w:numPr>
          <w:ilvl w:val="0"/>
          <w:numId w:val="1"/>
        </w:numPr>
      </w:pPr>
      <w:r w:rsidRPr="009A32FA">
        <w:t>Evaluation</w:t>
      </w:r>
    </w:p>
    <w:p w14:paraId="70D524FD" w14:textId="4ADB1471" w:rsidR="009A32FA" w:rsidRDefault="009A32FA" w:rsidP="0003080D">
      <w:pPr>
        <w:ind w:firstLine="360"/>
      </w:pPr>
      <w:r>
        <w:t xml:space="preserve">Criteria could be classified as fitting more than one </w:t>
      </w:r>
      <w:r w:rsidR="00C1775B">
        <w:t xml:space="preserve">principle, </w:t>
      </w:r>
      <w:r w:rsidR="00A710A5">
        <w:t xml:space="preserve">but criteria were not included if they </w:t>
      </w:r>
      <w:r w:rsidR="001837C5">
        <w:t xml:space="preserve">advanced a principle only through another lower-numbered principle. For example, while prevention and reduced pesticide should also reduce resistance among targeted pests, criteria focused on prevention or reduced pesticide use are not classified as being about “anti-resistance strategies.” </w:t>
      </w:r>
    </w:p>
    <w:p w14:paraId="16642682" w14:textId="51ABFFA0" w:rsidR="00613F1E" w:rsidRPr="009A32FA" w:rsidRDefault="00613F1E" w:rsidP="0003080D">
      <w:pPr>
        <w:ind w:firstLine="360"/>
      </w:pPr>
      <w:r>
        <w:t>Data cleaning and analysis were conducted in Python 3.8, and all graphics were made in the matplotlib graphics library</w:t>
      </w:r>
      <w:r w:rsidR="00C1775B">
        <w:t xml:space="preserve"> </w:t>
      </w:r>
      <w:r>
        <w:fldChar w:fldCharType="begin"/>
      </w:r>
      <w:r>
        <w:instrText xml:space="preserve"> ADDIN ZOTERO_ITEM CSL_CITATION {"citationID":"iHXMEXjD","properties":{"formattedCitation":"(Hunter, 2007)","plainCitation":"(Hunter, 2007)","noteIndex":0},"citationItems":[{"id":6675,"uris":["http://zotero.org/users/local/nBPNHnE2/items/RVUUYBDX"],"uri":["http://zotero.org/users/local/nBPNHnE2/items/RVUUYBDX"],"itemData":{"id":6675,"type":"article-journal","container-title":"Computing in Science &amp; Engineering","DOI":"10.1109/MCSE.2007.55","ISSN":"1521-9615","issue":"3","journalAbbreviation":"Comput. Sci. Eng.","page":"90-95","source":"DOI.org (Crossref)","title":"Matplotlib: A 2D Graphics Environment","title-short":"Matplotlib","volume":"9","author":[{"family":"Hunter","given":"John D."}],"issued":{"date-parts":[["2007"]]}}}],"schema":"https://github.com/citation-style-language/schema/raw/master/csl-citation.json"} </w:instrText>
      </w:r>
      <w:r>
        <w:fldChar w:fldCharType="separate"/>
      </w:r>
      <w:r w:rsidRPr="00613F1E">
        <w:rPr>
          <w:rFonts w:ascii="Calibri" w:hAnsi="Calibri" w:cs="Calibri"/>
        </w:rPr>
        <w:t>(Hunter, 2007)</w:t>
      </w:r>
      <w:r>
        <w:fldChar w:fldCharType="end"/>
      </w:r>
      <w:r>
        <w:t xml:space="preserve"> </w:t>
      </w:r>
    </w:p>
    <w:p w14:paraId="7DCA37AF" w14:textId="77777777" w:rsidR="00600B2F" w:rsidRDefault="00600B2F" w:rsidP="009F3212">
      <w:pPr>
        <w:rPr>
          <w:sz w:val="24"/>
          <w:szCs w:val="24"/>
        </w:rPr>
      </w:pPr>
    </w:p>
    <w:p w14:paraId="77FC71B4" w14:textId="409A62B9" w:rsidR="009F3212" w:rsidRDefault="009F3212" w:rsidP="009F3212">
      <w:pPr>
        <w:rPr>
          <w:b/>
          <w:bCs/>
          <w:sz w:val="24"/>
          <w:szCs w:val="24"/>
        </w:rPr>
      </w:pPr>
      <w:r>
        <w:rPr>
          <w:b/>
          <w:bCs/>
          <w:sz w:val="24"/>
          <w:szCs w:val="24"/>
        </w:rPr>
        <w:t>Sample Description:</w:t>
      </w:r>
    </w:p>
    <w:p w14:paraId="2AA30F70" w14:textId="77777777" w:rsidR="009F3212" w:rsidRDefault="009F3212" w:rsidP="009F3212">
      <w:pPr>
        <w:rPr>
          <w:b/>
          <w:bCs/>
          <w:sz w:val="24"/>
          <w:szCs w:val="24"/>
        </w:rPr>
      </w:pPr>
      <w:commentRangeStart w:id="17"/>
      <w:r>
        <w:rPr>
          <w:b/>
          <w:bCs/>
          <w:noProof/>
        </w:rPr>
        <w:drawing>
          <wp:inline distT="0" distB="0" distL="0" distR="0" wp14:anchorId="11F60A49" wp14:editId="26F54972">
            <wp:extent cx="5943600" cy="3004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04820"/>
                    </a:xfrm>
                    <a:prstGeom prst="rect">
                      <a:avLst/>
                    </a:prstGeom>
                    <a:noFill/>
                    <a:ln>
                      <a:noFill/>
                    </a:ln>
                  </pic:spPr>
                </pic:pic>
              </a:graphicData>
            </a:graphic>
          </wp:inline>
        </w:drawing>
      </w:r>
      <w:commentRangeEnd w:id="17"/>
      <w:r w:rsidR="00605FDA">
        <w:rPr>
          <w:rStyle w:val="Refdecomentario"/>
        </w:rPr>
        <w:commentReference w:id="17"/>
      </w:r>
    </w:p>
    <w:p w14:paraId="4C93F7B4" w14:textId="0227D571" w:rsidR="009F3212" w:rsidRDefault="009F3212" w:rsidP="009F3212">
      <w:r>
        <w:rPr>
          <w:b/>
          <w:bCs/>
          <w:sz w:val="24"/>
          <w:szCs w:val="24"/>
        </w:rPr>
        <w:tab/>
      </w:r>
      <w:commentRangeStart w:id="18"/>
      <w:commentRangeStart w:id="19"/>
      <w:r>
        <w:t xml:space="preserve">The scope of certifications </w:t>
      </w:r>
      <w:r w:rsidR="00E414FB">
        <w:t>is</w:t>
      </w:r>
      <w:r>
        <w:t xml:space="preserve"> categorized across two dimensions, geographic and commodity group. Geographically, certifications were either for all areas within the United States, domestic but confined to a particular region, or focused on producers in the global south. In commodity scope, certifications were either for a single commodity/commodity group or for a wide range of commodities. </w:t>
      </w:r>
      <w:r>
        <w:lastRenderedPageBreak/>
        <w:t>Of the six possible combinations, only 4 were represented, there were no regionally specific multi-commodity standards and no domestic</w:t>
      </w:r>
      <w:r w:rsidR="00E414FB">
        <w:t>,</w:t>
      </w:r>
      <w:r>
        <w:t xml:space="preserve"> nationally applicable standards for a single commodity group. </w:t>
      </w:r>
      <w:commentRangeEnd w:id="18"/>
      <w:r w:rsidR="007302AF">
        <w:rPr>
          <w:rStyle w:val="Refdecomentario"/>
        </w:rPr>
        <w:commentReference w:id="18"/>
      </w:r>
      <w:commentRangeEnd w:id="19"/>
      <w:r w:rsidR="00C913E8">
        <w:rPr>
          <w:rStyle w:val="Refdecomentario"/>
        </w:rPr>
        <w:commentReference w:id="19"/>
      </w:r>
    </w:p>
    <w:p w14:paraId="6392A12F" w14:textId="66AFA9AF" w:rsidR="009F3212" w:rsidRDefault="003A066E" w:rsidP="009F3212">
      <w:r>
        <w:tab/>
        <w:t>The</w:t>
      </w:r>
      <w:r w:rsidR="008911FD">
        <w:t xml:space="preserve"> organizations behind the programs differed- seven of 10 regional-designation certifications were developed by grower organizations in partnership with NGOs and/or Universities, while none of the other certifications had a high degree of grower engagement in their </w:t>
      </w:r>
      <w:commentRangeStart w:id="20"/>
      <w:r w:rsidR="008911FD">
        <w:t>development</w:t>
      </w:r>
      <w:commentRangeEnd w:id="20"/>
      <w:r w:rsidR="00C913E8">
        <w:rPr>
          <w:rStyle w:val="Refdecomentario"/>
        </w:rPr>
        <w:commentReference w:id="20"/>
      </w:r>
      <w:r w:rsidR="008911FD">
        <w:t xml:space="preserve">. Four of the single-commodity global-south certifications were either primarily or jointly developed by businesses which market the final products. The remaining certifications were developed by Environmental and Socially focused NGOs. </w:t>
      </w:r>
    </w:p>
    <w:p w14:paraId="0B3E7E64" w14:textId="2C35BF66" w:rsidR="009F3212" w:rsidRDefault="009F3212" w:rsidP="009F3212"/>
    <w:bookmarkStart w:id="21" w:name="_MON_1684563743"/>
    <w:bookmarkEnd w:id="21"/>
    <w:p w14:paraId="24FC7646" w14:textId="1CB0D5B0" w:rsidR="00426745" w:rsidRDefault="002079BA" w:rsidP="009F3212">
      <w:r>
        <w:rPr>
          <w:noProof/>
        </w:rPr>
      </w:r>
      <w:r w:rsidR="002079BA">
        <w:rPr>
          <w:noProof/>
        </w:rPr>
        <w:object w:dxaOrig="9451" w:dyaOrig="7254" w14:anchorId="309989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73pt;height:363.2pt;mso-width-percent:0;mso-height-percent:0;mso-width-percent:0;mso-height-percent:0" o:ole="">
            <v:imagedata r:id="rId13" o:title=""/>
          </v:shape>
          <o:OLEObject Type="Embed" ProgID="Excel.Sheet.12" ShapeID="_x0000_i1025" DrawAspect="Content" ObjectID="_1685806835" r:id="rId14"/>
        </w:object>
      </w:r>
    </w:p>
    <w:p w14:paraId="47028DF7" w14:textId="389278DB" w:rsidR="00426745" w:rsidRDefault="00426745" w:rsidP="009F3212">
      <w:r>
        <w:t xml:space="preserve">Table 1: Certifications included in the Sample. </w:t>
      </w:r>
    </w:p>
    <w:p w14:paraId="198C08AE" w14:textId="77777777" w:rsidR="00426745" w:rsidRDefault="00426745" w:rsidP="009F3212"/>
    <w:p w14:paraId="7A9FA3CB" w14:textId="59BF5240" w:rsidR="00E67C78" w:rsidRDefault="00B16B95" w:rsidP="009F3212">
      <w:pPr>
        <w:rPr>
          <w:b/>
          <w:bCs/>
        </w:rPr>
      </w:pPr>
      <w:r>
        <w:rPr>
          <w:b/>
          <w:bCs/>
        </w:rPr>
        <w:t>Results</w:t>
      </w:r>
      <w:r w:rsidR="00626F49">
        <w:rPr>
          <w:b/>
          <w:bCs/>
        </w:rPr>
        <w:t xml:space="preserve"> and Discussion:</w:t>
      </w:r>
    </w:p>
    <w:p w14:paraId="1BC346A1" w14:textId="77777777" w:rsidR="00C43C95" w:rsidRDefault="00C43C95" w:rsidP="009F3212">
      <w:pPr>
        <w:rPr>
          <w:b/>
          <w:bCs/>
        </w:rPr>
      </w:pPr>
    </w:p>
    <w:p w14:paraId="77836E88" w14:textId="77777777" w:rsidR="009F3212" w:rsidRPr="007B6FA8" w:rsidRDefault="009F3212" w:rsidP="009F3212">
      <w:pPr>
        <w:rPr>
          <w:b/>
          <w:bCs/>
        </w:rPr>
      </w:pPr>
      <w:r>
        <w:rPr>
          <w:b/>
          <w:bCs/>
        </w:rPr>
        <w:t>Certification Structure:</w:t>
      </w:r>
    </w:p>
    <w:p w14:paraId="08345E0E" w14:textId="5EC33ADC" w:rsidR="009F3212" w:rsidRDefault="009F3212" w:rsidP="009F3212">
      <w:r>
        <w:lastRenderedPageBreak/>
        <w:tab/>
        <w:t xml:space="preserve">The criteria used within certifications were coded as being ‘affirmative requirements’, which farms must meet all of to pass, “scorecard criteria” where farms must earn a certain number of points to pass, and ‘improvement criteria’ which are scorecards where the farm’s performance must increase over time. 6 standards were </w:t>
      </w:r>
      <w:r w:rsidR="0021226D">
        <w:t>classified</w:t>
      </w:r>
      <w:r>
        <w:t xml:space="preserve"> as “primarily scorecard” with relation to IPM, 5 were </w:t>
      </w:r>
      <w:r w:rsidR="0021226D">
        <w:t>classified</w:t>
      </w:r>
      <w:r>
        <w:t xml:space="preserve"> as solely requirement-based, and 8 were “mixed” between requirements and scorecards and/or improvement. </w:t>
      </w:r>
    </w:p>
    <w:p w14:paraId="5C09024C" w14:textId="51C724AB" w:rsidR="009F3212" w:rsidRDefault="009F3212" w:rsidP="009F3212"/>
    <w:p w14:paraId="5FD683C5" w14:textId="71703C51" w:rsidR="00600B2F" w:rsidRDefault="00600B2F" w:rsidP="009F3212"/>
    <w:p w14:paraId="79C6EC7A" w14:textId="506EABB1" w:rsidR="00E67C78" w:rsidRDefault="00E67C78" w:rsidP="009F3212">
      <w:pPr>
        <w:rPr>
          <w:b/>
          <w:bCs/>
        </w:rPr>
      </w:pPr>
      <w:r>
        <w:rPr>
          <w:b/>
          <w:bCs/>
        </w:rPr>
        <w:t>IPM Principles:</w:t>
      </w:r>
    </w:p>
    <w:p w14:paraId="4982AE72" w14:textId="38AD7AFE" w:rsidR="00967BC0" w:rsidRPr="00E67C78" w:rsidRDefault="00E67C78" w:rsidP="009F3212">
      <w:r>
        <w:rPr>
          <w:b/>
          <w:bCs/>
        </w:rPr>
        <w:tab/>
      </w:r>
      <w:r w:rsidRPr="00E67C78">
        <w:t xml:space="preserve">Of the </w:t>
      </w:r>
      <w:r>
        <w:t>8 principles of Integrated Pest Management, two, Monitoring and Pesticide Selection, were mentioned in at least one criteri</w:t>
      </w:r>
      <w:r w:rsidR="00967BC0">
        <w:t>on</w:t>
      </w:r>
      <w:r>
        <w:t xml:space="preserve"> for all certifications</w:t>
      </w:r>
      <w:r w:rsidR="00AB6A73">
        <w:t xml:space="preserve"> (Figure 3)</w:t>
      </w:r>
      <w:r>
        <w:t xml:space="preserve">. 2 principles, Thresholds and Evaluation, were mentioned in less than half of standards, though </w:t>
      </w:r>
      <w:r w:rsidR="00967BC0">
        <w:t xml:space="preserve">participation in certification itself arguably constitutes a form of evaluation. Resistance Management only appeared in 13 certifications, and only was referenced more than once in </w:t>
      </w:r>
      <w:r w:rsidR="005A21AA">
        <w:t>three standards</w:t>
      </w:r>
      <w:r w:rsidR="00967BC0">
        <w:t xml:space="preserve">, but </w:t>
      </w:r>
      <w:r w:rsidR="005A21AA">
        <w:t xml:space="preserve">tactics from </w:t>
      </w:r>
      <w:r w:rsidR="00937236">
        <w:t xml:space="preserve">Principles </w:t>
      </w:r>
      <w:r w:rsidR="005A21AA">
        <w:t xml:space="preserve">1, 3 4 and 6 all can contribute to managing resistance by reducing pesticide use. </w:t>
      </w:r>
    </w:p>
    <w:p w14:paraId="6C4CBA75" w14:textId="05B2DD7D" w:rsidR="00DE6AB4" w:rsidRPr="00DE6AB4" w:rsidRDefault="00DE6AB4" w:rsidP="009F3212">
      <w:r>
        <w:tab/>
      </w:r>
    </w:p>
    <w:p w14:paraId="062A37FE" w14:textId="2CDDB04F" w:rsidR="009F3212" w:rsidRDefault="00AB6A73" w:rsidP="00B872AB">
      <w:pPr>
        <w:rPr>
          <w:b/>
          <w:bCs/>
        </w:rPr>
      </w:pPr>
      <w:r>
        <w:rPr>
          <w:noProof/>
        </w:rPr>
        <w:drawing>
          <wp:inline distT="0" distB="0" distL="0" distR="0" wp14:anchorId="17D636F0" wp14:editId="23B5C99D">
            <wp:extent cx="5943600" cy="2971800"/>
            <wp:effectExtent l="0" t="0" r="0" b="0"/>
            <wp:docPr id="17" name="Picture 17" descr="Chart, bar chart, histogram,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 histogram, waterfall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rPr>
          <w:b/>
          <w:bCs/>
        </w:rPr>
        <w:t xml:space="preserve">Figure 3: Criteria Addressing the 8 Principles of Integrated Pest Management in 24 Certifications. </w:t>
      </w:r>
    </w:p>
    <w:p w14:paraId="14594410" w14:textId="46BF9A6C" w:rsidR="00AB6A73" w:rsidRDefault="00AB6A73" w:rsidP="00B872AB">
      <w:pPr>
        <w:rPr>
          <w:b/>
          <w:bCs/>
        </w:rPr>
      </w:pPr>
    </w:p>
    <w:p w14:paraId="3F940125" w14:textId="77777777" w:rsidR="00AB6A73" w:rsidRDefault="00AB6A73" w:rsidP="00B872AB">
      <w:pPr>
        <w:rPr>
          <w:b/>
          <w:bCs/>
        </w:rPr>
      </w:pPr>
    </w:p>
    <w:p w14:paraId="11BD249B" w14:textId="3F8CAE0D" w:rsidR="00BD5E22" w:rsidRDefault="00BD5E22" w:rsidP="00B872AB">
      <w:pPr>
        <w:rPr>
          <w:b/>
          <w:bCs/>
        </w:rPr>
      </w:pPr>
      <w:r>
        <w:rPr>
          <w:b/>
          <w:bCs/>
        </w:rPr>
        <w:t xml:space="preserve">Overall Trends: </w:t>
      </w:r>
    </w:p>
    <w:p w14:paraId="39DE84DB" w14:textId="0E243548" w:rsidR="004505D8" w:rsidRPr="00BD5E22" w:rsidRDefault="00BD5E22" w:rsidP="00B872AB">
      <w:r>
        <w:rPr>
          <w:b/>
          <w:bCs/>
        </w:rPr>
        <w:tab/>
      </w:r>
      <w:r w:rsidR="00BE33AE">
        <w:t>Out of other areas ide</w:t>
      </w:r>
      <w:r w:rsidR="001A01DF">
        <w:t>n</w:t>
      </w:r>
      <w:r w:rsidR="00BE33AE">
        <w:t>tified in the analysis, on</w:t>
      </w:r>
      <w:r w:rsidR="001A01DF">
        <w:t>ly two had criteria represented in all 2</w:t>
      </w:r>
      <w:r w:rsidR="00937236">
        <w:t>4</w:t>
      </w:r>
      <w:r w:rsidR="001A01DF">
        <w:t xml:space="preserve"> certifications- record-keeping and training. </w:t>
      </w:r>
      <w:r w:rsidR="00BE33AE">
        <w:t xml:space="preserve">Additionally, </w:t>
      </w:r>
      <w:proofErr w:type="gramStart"/>
      <w:r w:rsidR="00BE33AE">
        <w:t>t</w:t>
      </w:r>
      <w:r w:rsidR="001A01DF">
        <w:t>he vast majority of</w:t>
      </w:r>
      <w:proofErr w:type="gramEnd"/>
      <w:r w:rsidR="001A01DF">
        <w:t xml:space="preserve"> certifications had at least one criterium relating to pest monitoring</w:t>
      </w:r>
      <w:r w:rsidR="004505D8">
        <w:t xml:space="preserve"> (</w:t>
      </w:r>
      <w:commentRangeStart w:id="22"/>
      <w:r w:rsidR="004505D8">
        <w:t>22</w:t>
      </w:r>
      <w:commentRangeEnd w:id="22"/>
      <w:r w:rsidR="008F2490">
        <w:rPr>
          <w:rStyle w:val="Refdecomentario"/>
        </w:rPr>
        <w:commentReference w:id="22"/>
      </w:r>
      <w:r w:rsidR="004505D8">
        <w:t xml:space="preserve">), planning (21), how pesticides are applied (21), materials </w:t>
      </w:r>
      <w:r w:rsidR="004505D8">
        <w:lastRenderedPageBreak/>
        <w:t>management and storage (21) and workplace safety (21). 17 certifications ban the use of some pesticides, either based on their own list or one or more globally recognized treaty lists. Five certifications had no list of banned or restricted pesticides.</w:t>
      </w:r>
    </w:p>
    <w:p w14:paraId="1CB2C9D7" w14:textId="77777777" w:rsidR="009F3212" w:rsidRPr="00313ED7" w:rsidRDefault="009F3212" w:rsidP="009F3212"/>
    <w:p w14:paraId="125D09A4" w14:textId="77777777" w:rsidR="009F3212" w:rsidRDefault="009F3212"/>
    <w:p w14:paraId="356B0772" w14:textId="4B2CF977" w:rsidR="0021226D" w:rsidRDefault="0021226D">
      <w:pPr>
        <w:rPr>
          <w:b/>
          <w:bCs/>
        </w:rPr>
      </w:pPr>
      <w:r>
        <w:rPr>
          <w:b/>
          <w:bCs/>
        </w:rPr>
        <w:t>Performance Standards:</w:t>
      </w:r>
    </w:p>
    <w:p w14:paraId="36D3B662" w14:textId="2B5F5288" w:rsidR="00B16B95" w:rsidRPr="00B16B95" w:rsidRDefault="00C503C4">
      <w:pPr>
        <w:rPr>
          <w:rFonts w:eastAsiaTheme="minorEastAsia"/>
        </w:rPr>
      </w:pPr>
      <w:r>
        <w:tab/>
      </w:r>
      <w:r w:rsidR="008C0194">
        <w:t>Three certifications</w:t>
      </w:r>
      <w:r w:rsidR="00626F49">
        <w:t>, all regional-designation single-commodity,</w:t>
      </w:r>
      <w:r w:rsidR="005343FD">
        <w:t xml:space="preserve"> (Healthy Grown, Lodi Rules and Protected Harvest Citrus)</w:t>
      </w:r>
      <w:r w:rsidR="008C0194">
        <w:t xml:space="preserve"> utilized a </w:t>
      </w:r>
      <w:r w:rsidR="00B16B95">
        <w:t>toxicity</w:t>
      </w:r>
      <w:r w:rsidR="005343FD">
        <w:t>-</w:t>
      </w:r>
      <w:r w:rsidR="00B16B95">
        <w:t>units model</w:t>
      </w:r>
      <w:r w:rsidR="008C0194">
        <w:t xml:space="preserve"> </w:t>
      </w:r>
      <w:r w:rsidR="00CD128B">
        <w:t>as a pass-fail criterion</w:t>
      </w:r>
      <w:r w:rsidR="00B16B95">
        <w:t>. These models are of the form:</w:t>
      </w:r>
      <w:r w:rsidR="00B16B95">
        <w:br/>
      </w:r>
      <m:oMathPara>
        <m:oMath>
          <m:r>
            <w:rPr>
              <w:rFonts w:ascii="Cambria Math" w:eastAsiaTheme="minorEastAsia" w:hAnsi="Cambria Math"/>
            </w:rPr>
            <m:t>TU=</m:t>
          </m:r>
          <m:nary>
            <m:naryPr>
              <m:chr m:val="∑"/>
              <m:subHide m:val="1"/>
              <m:supHide m:val="1"/>
              <m:ctrlPr>
                <w:rPr>
                  <w:rFonts w:ascii="Cambria Math" w:eastAsiaTheme="minorEastAsia" w:hAnsi="Cambria Math"/>
                </w:rPr>
              </m:ctrlPr>
            </m:naryPr>
            <m:sub>
              <m:ctrlPr>
                <w:rPr>
                  <w:rFonts w:ascii="Cambria Math" w:eastAsiaTheme="minorEastAsia" w:hAnsi="Cambria Math"/>
                  <w:i/>
                </w:rPr>
              </m:ctrlPr>
            </m:sub>
            <m:sup>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ctrlPr>
                <w:rPr>
                  <w:rFonts w:ascii="Cambria Math" w:eastAsiaTheme="minorEastAsia" w:hAnsi="Cambria Math"/>
                  <w:i/>
                </w:rPr>
              </m:ctrlPr>
            </m:e>
          </m:nary>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ctrlPr>
                <w:rPr>
                  <w:rFonts w:ascii="Cambria Math" w:eastAsiaTheme="minorEastAsia" w:hAnsi="Cambria Math"/>
                </w:rPr>
              </m:ctrlPr>
            </m:e>
            <m:sub>
              <m:r>
                <w:rPr>
                  <w:rFonts w:ascii="Cambria Math" w:eastAsiaTheme="minorEastAsia" w:hAnsi="Cambria Math"/>
                </w:rPr>
                <m:t>p</m:t>
              </m:r>
            </m:sub>
          </m:sSub>
        </m:oMath>
      </m:oMathPara>
    </w:p>
    <w:p w14:paraId="600A3554" w14:textId="5D0F8652" w:rsidR="00B16B95" w:rsidRDefault="00B16B95" w:rsidP="00DE6AB4">
      <w:pPr>
        <w:ind w:firstLine="720"/>
        <w:rPr>
          <w:rFonts w:eastAsiaTheme="minorEastAsia"/>
        </w:rPr>
      </w:pPr>
      <w:r>
        <w:rPr>
          <w:rFonts w:eastAsiaTheme="minorEastAsia"/>
        </w:rPr>
        <w:t xml:space="preserve">For </w:t>
      </w:r>
      <w:r w:rsidR="005343FD">
        <w:rPr>
          <w:rFonts w:eastAsiaTheme="minorEastAsia"/>
        </w:rPr>
        <w:t>each pesticide p applied</w:t>
      </w:r>
      <w:r>
        <w:rPr>
          <w:rFonts w:eastAsiaTheme="minorEastAsia"/>
        </w:rPr>
        <w:t>. Where TU is total toxicity units,</w:t>
      </w:r>
      <w:r w:rsidR="005343F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oMath>
      <w:r>
        <w:rPr>
          <w:rFonts w:eastAsiaTheme="minorEastAsia"/>
        </w:rPr>
        <w:t xml:space="preserve"> is the toxicity score of pesticide </w:t>
      </w:r>
      <w:r w:rsidR="005343FD">
        <w:rPr>
          <w:rFonts w:eastAsiaTheme="minorEastAsia"/>
        </w:rPr>
        <w:t>p</w:t>
      </w:r>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ctrlPr>
              <w:rPr>
                <w:rFonts w:ascii="Cambria Math" w:eastAsiaTheme="minorEastAsia" w:hAnsi="Cambria Math"/>
              </w:rPr>
            </m:ctrlPr>
          </m:e>
          <m:sub>
            <m:r>
              <w:rPr>
                <w:rFonts w:ascii="Cambria Math" w:eastAsiaTheme="minorEastAsia" w:hAnsi="Cambria Math"/>
              </w:rPr>
              <m:t>p</m:t>
            </m:r>
          </m:sub>
        </m:sSub>
      </m:oMath>
      <w:r>
        <w:rPr>
          <w:rFonts w:eastAsiaTheme="minorEastAsia"/>
        </w:rPr>
        <w:t xml:space="preserve"> is the mass of that pesticide applied. </w:t>
      </w:r>
      <w:r w:rsidR="005343FD">
        <w:rPr>
          <w:rFonts w:eastAsiaTheme="minorEastAsia"/>
        </w:rPr>
        <w:t xml:space="preserve">For each certification, a total TU cap is set, and farms must stay at or below that cap. </w:t>
      </w:r>
    </w:p>
    <w:p w14:paraId="438CA673" w14:textId="05DA74EE" w:rsidR="00BD5E22" w:rsidRDefault="00BD5E22" w:rsidP="00BD5E22">
      <w:pPr>
        <w:rPr>
          <w:rFonts w:eastAsiaTheme="minorEastAsia"/>
        </w:rPr>
      </w:pPr>
    </w:p>
    <w:p w14:paraId="28C47833" w14:textId="77777777" w:rsidR="00BD5E22" w:rsidRDefault="00BD5E22" w:rsidP="00BD5E22">
      <w:pPr>
        <w:rPr>
          <w:rFonts w:eastAsiaTheme="minorEastAsia"/>
        </w:rPr>
      </w:pPr>
    </w:p>
    <w:p w14:paraId="3C924144" w14:textId="51DE970F" w:rsidR="00E414FB" w:rsidRDefault="00E414FB" w:rsidP="00DE6AB4">
      <w:pPr>
        <w:ind w:firstLine="720"/>
        <w:rPr>
          <w:rFonts w:eastAsiaTheme="minorEastAsia"/>
        </w:rPr>
      </w:pPr>
    </w:p>
    <w:p w14:paraId="6355ED9E" w14:textId="7B6E4425" w:rsidR="00E414FB" w:rsidRDefault="00E414FB" w:rsidP="00DE6AB4">
      <w:pPr>
        <w:ind w:firstLine="720"/>
        <w:rPr>
          <w:rFonts w:eastAsiaTheme="minorEastAsia"/>
        </w:rPr>
      </w:pPr>
    </w:p>
    <w:p w14:paraId="5039342E" w14:textId="3D93A28D" w:rsidR="007E5739" w:rsidRDefault="007E5739" w:rsidP="00DE6AB4">
      <w:pPr>
        <w:ind w:firstLine="720"/>
        <w:rPr>
          <w:rFonts w:eastAsiaTheme="minorEastAsia"/>
        </w:rPr>
      </w:pPr>
    </w:p>
    <w:p w14:paraId="63CFCCE5" w14:textId="77777777" w:rsidR="007E5739" w:rsidRPr="00B16B95" w:rsidRDefault="007E5739" w:rsidP="00DE6AB4">
      <w:pPr>
        <w:ind w:firstLine="720"/>
        <w:rPr>
          <w:rFonts w:eastAsiaTheme="minorEastAsia"/>
        </w:rPr>
      </w:pPr>
    </w:p>
    <w:p w14:paraId="704810D5" w14:textId="1B048CAE" w:rsidR="00B16B95" w:rsidRDefault="00B16B95"/>
    <w:p w14:paraId="77457632" w14:textId="3ED449C9" w:rsidR="004C40B9" w:rsidRDefault="004C40B9"/>
    <w:p w14:paraId="711F73F7" w14:textId="54B40E5D" w:rsidR="004C40B9" w:rsidRDefault="004C40B9"/>
    <w:p w14:paraId="6119F765" w14:textId="0D62EA33" w:rsidR="00982629" w:rsidRDefault="003B6BA9">
      <w:r>
        <w:t xml:space="preserve"> </w:t>
      </w:r>
    </w:p>
    <w:p w14:paraId="4E6BC2D4" w14:textId="77777777" w:rsidR="00982629" w:rsidRDefault="00982629"/>
    <w:p w14:paraId="50B756E5" w14:textId="27CD5F29" w:rsidR="00937236" w:rsidRDefault="00937236">
      <w:r>
        <w:rPr>
          <w:noProof/>
        </w:rPr>
        <w:drawing>
          <wp:inline distT="0" distB="0" distL="0" distR="0" wp14:anchorId="150FEA11" wp14:editId="36F9CA29">
            <wp:extent cx="6477000" cy="1619250"/>
            <wp:effectExtent l="0" t="0" r="0" b="0"/>
            <wp:docPr id="9" name="Picture 9"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 histo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77000" cy="1619250"/>
                    </a:xfrm>
                    <a:prstGeom prst="rect">
                      <a:avLst/>
                    </a:prstGeom>
                  </pic:spPr>
                </pic:pic>
              </a:graphicData>
            </a:graphic>
          </wp:inline>
        </w:drawing>
      </w:r>
    </w:p>
    <w:p w14:paraId="6A3F578C" w14:textId="77777777" w:rsidR="00426745" w:rsidRDefault="00426745">
      <w:pPr>
        <w:rPr>
          <w:noProof/>
        </w:rPr>
      </w:pPr>
    </w:p>
    <w:p w14:paraId="18AB607B" w14:textId="77777777" w:rsidR="00426745" w:rsidRDefault="00426745">
      <w:pPr>
        <w:rPr>
          <w:noProof/>
        </w:rPr>
      </w:pPr>
    </w:p>
    <w:p w14:paraId="0CC880B0" w14:textId="1B0E8FB2" w:rsidR="00426745" w:rsidRDefault="00426745">
      <w:r>
        <w:rPr>
          <w:noProof/>
        </w:rPr>
        <w:drawing>
          <wp:inline distT="0" distB="0" distL="0" distR="0" wp14:anchorId="14ED2D06" wp14:editId="0C336E1A">
            <wp:extent cx="6515100" cy="1628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15100" cy="1628775"/>
                    </a:xfrm>
                    <a:prstGeom prst="rect">
                      <a:avLst/>
                    </a:prstGeom>
                    <a:noFill/>
                    <a:ln>
                      <a:noFill/>
                    </a:ln>
                  </pic:spPr>
                </pic:pic>
              </a:graphicData>
            </a:graphic>
          </wp:inline>
        </w:drawing>
      </w:r>
    </w:p>
    <w:p w14:paraId="7744905A" w14:textId="1C62BED0" w:rsidR="007E5739" w:rsidRDefault="007E5739"/>
    <w:p w14:paraId="133EFD9E" w14:textId="729457E2" w:rsidR="007E5739" w:rsidRDefault="007E5739"/>
    <w:p w14:paraId="3FFC6FDD" w14:textId="77777777" w:rsidR="007E5739" w:rsidRDefault="007E5739"/>
    <w:p w14:paraId="190ACBB3" w14:textId="4FC19825" w:rsidR="00937236" w:rsidRDefault="00937236">
      <w:r>
        <w:rPr>
          <w:noProof/>
        </w:rPr>
        <w:drawing>
          <wp:inline distT="0" distB="0" distL="0" distR="0" wp14:anchorId="1F2F6E6B" wp14:editId="1D610BAC">
            <wp:extent cx="5943600" cy="2280285"/>
            <wp:effectExtent l="0" t="0" r="0" b="5715"/>
            <wp:docPr id="10" name="Picture 1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pi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280285"/>
                    </a:xfrm>
                    <a:prstGeom prst="rect">
                      <a:avLst/>
                    </a:prstGeom>
                  </pic:spPr>
                </pic:pic>
              </a:graphicData>
            </a:graphic>
          </wp:inline>
        </w:drawing>
      </w:r>
    </w:p>
    <w:p w14:paraId="50F6AE4A" w14:textId="205E8776" w:rsidR="00AB6A73" w:rsidRPr="00AB6A73" w:rsidRDefault="00AB6A73">
      <w:pPr>
        <w:rPr>
          <w:b/>
          <w:bCs/>
        </w:rPr>
      </w:pPr>
      <w:r w:rsidRPr="00AB6A73">
        <w:rPr>
          <w:b/>
          <w:bCs/>
        </w:rPr>
        <w:t xml:space="preserve">Figure 1: Geographic and Commodity Scope of 24 Certifications in </w:t>
      </w:r>
      <w:commentRangeStart w:id="23"/>
      <w:r w:rsidRPr="00AB6A73">
        <w:rPr>
          <w:b/>
          <w:bCs/>
        </w:rPr>
        <w:t>Sample</w:t>
      </w:r>
      <w:commentRangeEnd w:id="23"/>
      <w:r w:rsidR="008F2490">
        <w:rPr>
          <w:rStyle w:val="Refdecomentario"/>
        </w:rPr>
        <w:commentReference w:id="23"/>
      </w:r>
    </w:p>
    <w:p w14:paraId="7A1A523F" w14:textId="55F0C66E" w:rsidR="00CC25BE" w:rsidRDefault="00937236">
      <w:r>
        <w:rPr>
          <w:noProof/>
        </w:rPr>
        <w:lastRenderedPageBreak/>
        <w:drawing>
          <wp:inline distT="0" distB="0" distL="0" distR="0" wp14:anchorId="11DCC041" wp14:editId="725A8B0B">
            <wp:extent cx="5485714" cy="3657143"/>
            <wp:effectExtent l="0" t="0" r="1270" b="635"/>
            <wp:docPr id="11" name="Picture 1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pi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85714" cy="3657143"/>
                    </a:xfrm>
                    <a:prstGeom prst="rect">
                      <a:avLst/>
                    </a:prstGeom>
                  </pic:spPr>
                </pic:pic>
              </a:graphicData>
            </a:graphic>
          </wp:inline>
        </w:drawing>
      </w:r>
      <w:r w:rsidR="00CC25BE">
        <w:tab/>
        <w:t xml:space="preserve"> </w:t>
      </w:r>
    </w:p>
    <w:p w14:paraId="10F95D47" w14:textId="117A9ABE" w:rsidR="00AB6A73" w:rsidRPr="00AB6A73" w:rsidRDefault="00AB6A73">
      <w:pPr>
        <w:rPr>
          <w:b/>
          <w:bCs/>
        </w:rPr>
      </w:pPr>
      <w:r w:rsidRPr="00AB6A73">
        <w:rPr>
          <w:b/>
          <w:bCs/>
        </w:rPr>
        <w:t xml:space="preserve">Figure 2: </w:t>
      </w:r>
      <w:r>
        <w:rPr>
          <w:b/>
          <w:bCs/>
        </w:rPr>
        <w:t xml:space="preserve">Crops Covered by Single-Commodity Certifications in the Sample </w:t>
      </w:r>
    </w:p>
    <w:p w14:paraId="733F6195" w14:textId="4FA5D031" w:rsidR="00937236" w:rsidRDefault="00937236"/>
    <w:p w14:paraId="1F74EAE5" w14:textId="3D7EC806" w:rsidR="001F4C9E" w:rsidRDefault="001F4C9E">
      <w:r>
        <w:rPr>
          <w:noProof/>
        </w:rPr>
        <w:drawing>
          <wp:inline distT="0" distB="0" distL="0" distR="0" wp14:anchorId="2A0DF8F9" wp14:editId="2FCCBDA0">
            <wp:extent cx="5943600" cy="1485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43CC71AF" w14:textId="405445B2" w:rsidR="00EC53C2" w:rsidRDefault="00EC53C2">
      <w:r>
        <w:rPr>
          <w:noProof/>
        </w:rPr>
        <w:drawing>
          <wp:inline distT="0" distB="0" distL="0" distR="0" wp14:anchorId="7C0295DA" wp14:editId="14E93391">
            <wp:extent cx="5943600" cy="1485900"/>
            <wp:effectExtent l="0" t="0" r="0" b="0"/>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20508B5D" w14:textId="392B22C4" w:rsidR="001F4C9E" w:rsidRDefault="001F4C9E"/>
    <w:p w14:paraId="46E17A77" w14:textId="53240916" w:rsidR="007E5739" w:rsidRDefault="007E5739"/>
    <w:p w14:paraId="287D7360" w14:textId="6FBFF04E" w:rsidR="007E5739" w:rsidRDefault="007E5739"/>
    <w:p w14:paraId="3172D6A6" w14:textId="1DA170F4" w:rsidR="007E5739" w:rsidRDefault="007E5739"/>
    <w:p w14:paraId="55770187" w14:textId="51827D6C" w:rsidR="007E5739" w:rsidRDefault="007E5739"/>
    <w:p w14:paraId="161268DC" w14:textId="22BABD46" w:rsidR="007E5739" w:rsidRDefault="007E5739"/>
    <w:p w14:paraId="70FBF121" w14:textId="0C5E82DE" w:rsidR="007E5739" w:rsidRDefault="007E5739"/>
    <w:p w14:paraId="20CF2623" w14:textId="45F6DBFD" w:rsidR="007E5739" w:rsidRDefault="007E5739"/>
    <w:p w14:paraId="2A62597F" w14:textId="1A1015C9" w:rsidR="007E5739" w:rsidRDefault="007E5739"/>
    <w:p w14:paraId="76207FC8" w14:textId="57D30B99" w:rsidR="007E5739" w:rsidRDefault="007E5739"/>
    <w:p w14:paraId="5670D4CE" w14:textId="41A0D613" w:rsidR="007E5739" w:rsidRDefault="007E5739"/>
    <w:p w14:paraId="52417EAD" w14:textId="35A5A2A4" w:rsidR="007E5739" w:rsidRDefault="007E5739"/>
    <w:p w14:paraId="2E5D47B8" w14:textId="77777777" w:rsidR="007E5739" w:rsidRDefault="007E5739"/>
    <w:p w14:paraId="47E0443D" w14:textId="01A6C509" w:rsidR="007E5739" w:rsidRDefault="007E5739"/>
    <w:p w14:paraId="75E19AD2" w14:textId="6AFD5F1A" w:rsidR="007E5739" w:rsidRDefault="007E5739"/>
    <w:p w14:paraId="153654B8" w14:textId="605CDC73" w:rsidR="007E5739" w:rsidRDefault="007E5739"/>
    <w:p w14:paraId="65821E29" w14:textId="4BCC0ACC" w:rsidR="007E5739" w:rsidRDefault="007E5739"/>
    <w:p w14:paraId="6DC71045" w14:textId="08C810F2" w:rsidR="007E5739" w:rsidRDefault="007E5739"/>
    <w:p w14:paraId="7E3EBA59" w14:textId="477FEF81" w:rsidR="007E5739" w:rsidRDefault="007E5739"/>
    <w:p w14:paraId="5D2C0440" w14:textId="278F2013" w:rsidR="00937236" w:rsidRDefault="00937236">
      <w:r>
        <w:rPr>
          <w:noProof/>
        </w:rPr>
        <w:lastRenderedPageBreak/>
        <w:drawing>
          <wp:inline distT="0" distB="0" distL="0" distR="0" wp14:anchorId="00A32D93" wp14:editId="4D273BA3">
            <wp:extent cx="5942857" cy="4990476"/>
            <wp:effectExtent l="0" t="0" r="1270" b="635"/>
            <wp:docPr id="16" name="Picture 16"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alenda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2857" cy="4990476"/>
                    </a:xfrm>
                    <a:prstGeom prst="rect">
                      <a:avLst/>
                    </a:prstGeom>
                  </pic:spPr>
                </pic:pic>
              </a:graphicData>
            </a:graphic>
          </wp:inline>
        </w:drawing>
      </w:r>
    </w:p>
    <w:p w14:paraId="38CE4375" w14:textId="6A9D9A81" w:rsidR="00AB6A73" w:rsidRPr="00AB6A73" w:rsidRDefault="00AB6A73">
      <w:pPr>
        <w:rPr>
          <w:b/>
          <w:bCs/>
        </w:rPr>
      </w:pPr>
      <w:r w:rsidRPr="00AB6A73">
        <w:rPr>
          <w:b/>
          <w:bCs/>
        </w:rPr>
        <w:t xml:space="preserve">Figure 5: </w:t>
      </w:r>
      <w:r w:rsidR="00551D90">
        <w:rPr>
          <w:b/>
          <w:bCs/>
        </w:rPr>
        <w:t>Relative Frequency of Certifications Covering selected sub-areas.</w:t>
      </w:r>
    </w:p>
    <w:p w14:paraId="42C8C5FD" w14:textId="77777777" w:rsidR="00AB6A73" w:rsidRDefault="00AB6A73"/>
    <w:p w14:paraId="7D9B0D09" w14:textId="342FFFE8" w:rsidR="00982629" w:rsidRDefault="000D093F" w:rsidP="0067537A">
      <w:pPr>
        <w:ind w:firstLine="720"/>
      </w:pPr>
      <w:r>
        <w:t>Single-region single-commodity certifications stand out as different from other groupings. The</w:t>
      </w:r>
      <w:r w:rsidR="00501C78">
        <w:t xml:space="preserve">se certifications </w:t>
      </w:r>
      <w:r>
        <w:t>include</w:t>
      </w:r>
      <w:r w:rsidR="00F01D6E">
        <w:t xml:space="preserve"> the most criteria overall,</w:t>
      </w:r>
      <w:r>
        <w:t xml:space="preserve"> more monitoring criteria, including action thresholds, more likely to promote M</w:t>
      </w:r>
      <w:r w:rsidR="00E414FB">
        <w:t>ode-of-Action (MOA)</w:t>
      </w:r>
      <w:r>
        <w:t xml:space="preserve"> rotation, and </w:t>
      </w:r>
      <w:r w:rsidR="00F01D6E">
        <w:t>included more criteria relating to biosecurity and sanitation.</w:t>
      </w:r>
      <w:r w:rsidR="005343FD">
        <w:t xml:space="preserve"> Further, these were the only certifications which </w:t>
      </w:r>
      <w:r w:rsidR="00271A83">
        <w:t>specified the use of models for predicting pest pressure</w:t>
      </w:r>
      <w:r w:rsidR="00982629">
        <w:t xml:space="preserve"> or pesticide toxicity models to measure performance.</w:t>
      </w:r>
      <w:r w:rsidR="00F01D6E">
        <w:t xml:space="preserve"> </w:t>
      </w:r>
      <w:r w:rsidR="00703CBA">
        <w:t>The difference in number of criteria is stark for most IPM Principles (Table X).</w:t>
      </w:r>
    </w:p>
    <w:p w14:paraId="00C2124B" w14:textId="10E70DAE" w:rsidR="00703CBA" w:rsidRDefault="00703CBA" w:rsidP="0067537A">
      <w:pPr>
        <w:ind w:firstLine="720"/>
      </w:pPr>
      <w:r>
        <w:t>For</w:t>
      </w:r>
      <w:r w:rsidR="00575BAB">
        <w:t xml:space="preserve"> prevention, monitoring and non-chemical control most regional-designation certifications included multiple region-specific or crop-specific requirements or options, while </w:t>
      </w:r>
      <w:proofErr w:type="gramStart"/>
      <w:r w:rsidR="00575BAB">
        <w:t>the vast majority of</w:t>
      </w:r>
      <w:proofErr w:type="gramEnd"/>
      <w:r w:rsidR="00575BAB">
        <w:t xml:space="preserve"> other certifications simply mentioned the need to incorporate these areas in a general sense. Reg</w:t>
      </w:r>
      <w:r w:rsidR="0097453E">
        <w:t xml:space="preserve">ional-designation certifications also included more criteria for pesticide selection; many include several different environmental considerations, including threats to water quality and beneficial insects.  These certifications also include far more criteria for directly reducing pesticide usage, including requirements </w:t>
      </w:r>
      <w:r w:rsidR="0097453E">
        <w:lastRenderedPageBreak/>
        <w:t xml:space="preserve">or options for ensuring correct spray coverage and use of spot-spraying or block-spraying for specific pests. </w:t>
      </w:r>
    </w:p>
    <w:p w14:paraId="51A6A3CB" w14:textId="4F781FB4" w:rsidR="003A066E" w:rsidRDefault="00F01D6E" w:rsidP="007712E3">
      <w:pPr>
        <w:ind w:firstLine="720"/>
      </w:pPr>
      <w:r>
        <w:t xml:space="preserve">These differences likely reflect two factors. First, standards for a specific crop in a specific agroecological zone can be more exhaustive and specific. Several of the standards in this group contained monitoring and/or threshold standards for </w:t>
      </w:r>
      <w:r w:rsidR="00E414FB">
        <w:t>several</w:t>
      </w:r>
      <w:r>
        <w:t xml:space="preserve"> different insects and diseases. Comprehensive description of monitoring and threshold techniques for “any</w:t>
      </w:r>
      <w:r w:rsidR="0067537A">
        <w:t xml:space="preserve"> pest, any</w:t>
      </w:r>
      <w:r>
        <w:t xml:space="preserve"> crop, anywhere” </w:t>
      </w:r>
      <w:r w:rsidR="0067537A">
        <w:t>is obviously not possible within a single guidance document</w:t>
      </w:r>
      <w:r w:rsidR="00982629">
        <w:t xml:space="preserve">. Similarly, the thresholds for </w:t>
      </w:r>
      <w:r w:rsidR="0028333E">
        <w:t>an acceptable toxicity load</w:t>
      </w:r>
      <w:r w:rsidR="00982629">
        <w:t xml:space="preserve"> in a toxicity model may be very different across different crops or </w:t>
      </w:r>
      <w:commentRangeStart w:id="24"/>
      <w:proofErr w:type="spellStart"/>
      <w:r w:rsidR="00982629">
        <w:t>agroecologies</w:t>
      </w:r>
      <w:proofErr w:type="spellEnd"/>
      <w:r w:rsidR="00982629">
        <w:t>.</w:t>
      </w:r>
      <w:r w:rsidR="003A066E">
        <w:t xml:space="preserve"> </w:t>
      </w:r>
      <w:commentRangeEnd w:id="24"/>
      <w:r w:rsidR="008F2490">
        <w:rPr>
          <w:rStyle w:val="Refdecomentario"/>
        </w:rPr>
        <w:commentReference w:id="24"/>
      </w:r>
    </w:p>
    <w:p w14:paraId="3200D541" w14:textId="065C9948" w:rsidR="00694E3D" w:rsidRDefault="00F01D6E" w:rsidP="00CC25BE">
      <w:pPr>
        <w:ind w:firstLine="720"/>
      </w:pPr>
      <w:r>
        <w:t xml:space="preserve">Additionally, these differences in standards reflect the collective-action </w:t>
      </w:r>
      <w:r w:rsidR="00694E3D">
        <w:t xml:space="preserve">and public-goods aspects of IPM. In contrast to many other environmental problems in agriculture, chemical resistance in pests and the import of exotic pests and diseases are public goods problems that are spatially bounded and primarily impact the farmers themselves. The same applies to natural enemies, to a lesser extent. </w:t>
      </w:r>
      <w:r w:rsidR="00DA6078">
        <w:t xml:space="preserve">These issues closely resemble the types of problems successfully dealt with by informal “commons-type’ governance structures </w:t>
      </w:r>
      <w:r w:rsidR="00DA6078">
        <w:fldChar w:fldCharType="begin"/>
      </w:r>
      <w:r w:rsidR="00DA6078">
        <w:instrText xml:space="preserve"> ADDIN ZOTERO_ITEM CSL_CITATION {"citationID":"QHw9oNjV","properties":{"formattedCitation":"(Ostrom et al., 1999)","plainCitation":"(Ostrom et al., 1999)","noteIndex":0},"citationItems":[{"id":6684,"uris":["http://zotero.org/users/local/nBPNHnE2/items/9IR6ML3T"],"uri":["http://zotero.org/users/local/nBPNHnE2/items/9IR6ML3T"],"itemData":{"id":6684,"type":"article-journal","container-title":"science","issue":"5412","note":"publisher: American Association for the Advancement of Science","page":"278–282","title":"Revisiting the commons: local lessons, global challenges","volume":"284","author":[{"family":"Ostrom","given":"Elinor"},{"family":"Burger","given":"Joanna"},{"family":"Field","given":"Christopher B"},{"family":"Norgaard","given":"Richard B"},{"family":"Policansky","given":"David"}],"issued":{"date-parts":[["1999"]]}}}],"schema":"https://github.com/citation-style-language/schema/raw/master/csl-citation.json"} </w:instrText>
      </w:r>
      <w:r w:rsidR="00DA6078">
        <w:fldChar w:fldCharType="separate"/>
      </w:r>
      <w:r w:rsidR="00DA6078" w:rsidRPr="00DA6078">
        <w:rPr>
          <w:rFonts w:ascii="Calibri" w:hAnsi="Calibri" w:cs="Calibri"/>
        </w:rPr>
        <w:t>(Ostrom et al., 1999)</w:t>
      </w:r>
      <w:r w:rsidR="00DA6078">
        <w:fldChar w:fldCharType="end"/>
      </w:r>
      <w:r w:rsidR="00DA6078">
        <w:t>; individual efforts in these areas can have high positive externalities within the community of crop-producers, creating the potential for free-rider problems.  As such</w:t>
      </w:r>
      <w:r w:rsidR="00982629">
        <w:t>,</w:t>
      </w:r>
      <w:r w:rsidR="00DA6078">
        <w:t xml:space="preserve"> certification provides the opportunity not just for farmers to differentiate their products to consumers</w:t>
      </w:r>
      <w:r w:rsidR="00982629">
        <w:t xml:space="preserve"> as ecologically friendly</w:t>
      </w:r>
      <w:r w:rsidR="00DA6078">
        <w:t>, but to coerce each other to</w:t>
      </w:r>
      <w:r w:rsidR="00982629">
        <w:t xml:space="preserve"> better</w:t>
      </w:r>
      <w:r w:rsidR="00DA6078">
        <w:t xml:space="preserve"> </w:t>
      </w:r>
      <w:r w:rsidR="00982629">
        <w:t xml:space="preserve">manage key public goods and </w:t>
      </w:r>
      <w:proofErr w:type="spellStart"/>
      <w:r w:rsidR="00982629">
        <w:t>bads</w:t>
      </w:r>
      <w:proofErr w:type="spellEnd"/>
      <w:r w:rsidR="00982629">
        <w:t>.</w:t>
      </w:r>
      <w:r w:rsidR="00DA6078">
        <w:t xml:space="preserve"> Resolving such collective-action problems has long been acknowledged as a key challenge and opportunity in IPM promotion </w:t>
      </w:r>
      <w:r w:rsidR="00DA6078">
        <w:fldChar w:fldCharType="begin"/>
      </w:r>
      <w:r w:rsidR="00DA6078">
        <w:instrText xml:space="preserve"> ADDIN ZOTERO_ITEM CSL_CITATION {"citationID":"iQM1pgK8","properties":{"formattedCitation":"(Bottrell &amp; Schoenly, 2018; Parsa et al., 2014)","plainCitation":"(Bottrell &amp; Schoenly, 2018; Parsa et al., 2014)","noteIndex":0},"citationItems":[{"id":6218,"uris":["http://zotero.org/users/local/nBPNHnE2/items/7VG2BBTV"],"uri":["http://zotero.org/users/local/nBPNHnE2/items/7VG2BBTV"],"itemData":{"id":6218,"type":"article-journal","abstract":"Hailed as the single most important paper published on crop protection in the 20th century, Stern et al. in 1959 formed the conceptual basis for modern integrated pest management (IPM) worldwide. The ecological foundation for IPM envisioned by its authors is as valid today as in 1959. However, adoption by developing country farmers has been low and its advances short-lived. The present paper examines the concept of integration in IPM and criteria for determining whether its control tactics have been integrated harmoniously. The effects of local and regional landscape patterns on pests and on the design of IPM are reviewed, arguing that the agroecosystem must be understood and managed as a living system with the goal of enhancing and conserving agrobiodiversity and keeping ecosystem services intact. Key to IPM adoption is convincing farmers to integrate non-chemical alternatives (e.g. biological control, plant diversification) as primary management components and to apply pesticides judiciously and only after non-chemical components fail to manage pests effectively. Research, extension and policy changes are identified to increase the efficiency, adoption and sustainability of IPM on resource-limited farms. The over-arching challenge is devising communication and support systems that allow resource-limited farmers to try, adopt and sustain IPM that enhances yields and profits in light of the many uncertainties and challenges. Use of information technology, media development, crowdsourcing and rural sociology is advocated to connect farmers to the technical sources required to enhance yields and profits and reduce risks to them, the farming community and the environment.","container-title":"The Journal of Agricultural Science","DOI":"10.1017/S0021859618000473","ISSN":"0021-8596, 1469-5146","issue":"3","language":"en","page":"408-426","source":"Cambridge Core","title":"Integrated pest management for resource-limited farmers: challenges for achieving ecological, social and economic sustainability","title-short":"Integrated pest management for resource-limited farmers","volume":"156","author":[{"family":"Bottrell","given":"D. G."},{"family":"Schoenly","given":"K. G."}],"issued":{"date-parts":[["2018",4]]}}},{"id":3247,"uris":["http://zotero.org/users/local/nBPNHnE2/items/BLSJHJZX"],"uri":["http://zotero.org/users/local/nBPNHnE2/items/BLSJHJZX"],"itemData":{"id":3247,"type":"article-journal","container-title":"Proceedings of the National Academy of Sciences","issue":"10","page":"3889–3894","source":"Google Scholar","title":"Obstacles to integrated pest management adoption in developing countries","volume":"111","author":[{"family":"Parsa","given":"Soroush"},{"family":"Morse","given":"Stephen"},{"family":"Bonifacio","given":"Alejandro"},{"family":"Chancellor","given":"Timothy CB"},{"family":"Condori","given":"Bruno"},{"family":"Crespo-Pérez","given":"Verónica"},{"family":"Hobbs","given":"Shaun LA"},{"family":"Kroschel","given":"Jürgen"},{"family":"Ba","given":"Malick N."},{"family":"Rebaudo","given":"François"}],"issued":{"date-parts":[["2014"]]}}}],"schema":"https://github.com/citation-style-language/schema/raw/master/csl-citation.json"} </w:instrText>
      </w:r>
      <w:r w:rsidR="00DA6078">
        <w:fldChar w:fldCharType="separate"/>
      </w:r>
      <w:r w:rsidR="00DA6078" w:rsidRPr="00B872AB">
        <w:rPr>
          <w:rFonts w:ascii="Calibri" w:hAnsi="Calibri" w:cs="Calibri"/>
        </w:rPr>
        <w:t>(Bottrell &amp; Schoenly, 2018; Parsa et al., 2014)</w:t>
      </w:r>
      <w:r w:rsidR="00DA6078">
        <w:fldChar w:fldCharType="end"/>
      </w:r>
      <w:r w:rsidR="00DA6078">
        <w:t>.</w:t>
      </w:r>
    </w:p>
    <w:p w14:paraId="1449EECA" w14:textId="377A968C" w:rsidR="00A1538B" w:rsidRDefault="00256113" w:rsidP="00CC25BE">
      <w:pPr>
        <w:ind w:firstLine="720"/>
      </w:pPr>
      <w:r>
        <w:t xml:space="preserve">Certifications focused-on low-income countries were different in two respects. First, the number of banned and restricted pesticides </w:t>
      </w:r>
      <w:r w:rsidR="00091642">
        <w:t>tends to be much greater. This likely reflects the fact that many of the banned pesticides are not allowed for use on crops in some countries but not others.</w:t>
      </w:r>
      <w:r w:rsidR="00226422">
        <w:t xml:space="preserve"> Additionally</w:t>
      </w:r>
      <w:r w:rsidR="00091642">
        <w:t xml:space="preserve">, these </w:t>
      </w:r>
      <w:r w:rsidR="00B872AB">
        <w:t>standards place much more emphasis on worker safety and hazardous materials handling. This not only reflects the different missions of some of the certifications</w:t>
      </w:r>
      <w:r w:rsidR="00A1538B">
        <w:t>, which often foreground social concerns,</w:t>
      </w:r>
      <w:r w:rsidR="00B872AB">
        <w:t xml:space="preserve"> but also </w:t>
      </w:r>
      <w:commentRangeStart w:id="25"/>
      <w:r w:rsidR="00B872AB">
        <w:t xml:space="preserve">the role that these certifications play in substituting for and supplementing legal standards in </w:t>
      </w:r>
      <w:r w:rsidR="00226422">
        <w:t>agriculture in low-income countries</w:t>
      </w:r>
      <w:commentRangeEnd w:id="25"/>
      <w:r w:rsidR="0054463F">
        <w:rPr>
          <w:rStyle w:val="Refdecomentario"/>
        </w:rPr>
        <w:commentReference w:id="25"/>
      </w:r>
      <w:r w:rsidR="00226422">
        <w:t>.</w:t>
      </w:r>
      <w:r w:rsidR="00A1538B">
        <w:t xml:space="preserve"> </w:t>
      </w:r>
    </w:p>
    <w:p w14:paraId="7FCD55D2" w14:textId="2F493555" w:rsidR="00256113" w:rsidRDefault="00A1538B" w:rsidP="00271A83">
      <w:pPr>
        <w:ind w:firstLine="720"/>
      </w:pPr>
      <w:r>
        <w:t>One-commodity regional domestic certifications generally included some worker protections. Most of these commodities commonly utilize migrant agricultural labor. Wisconsin Healthy-Grown Potatoes is the only one of these certifications not including any worker protection criteria; migrant farmworkers do not commonly work in this crop-</w:t>
      </w:r>
      <w:commentRangeStart w:id="26"/>
      <w:r>
        <w:t>sector</w:t>
      </w:r>
      <w:commentRangeEnd w:id="26"/>
      <w:r w:rsidR="0054463F">
        <w:rPr>
          <w:rStyle w:val="Refdecomentario"/>
        </w:rPr>
        <w:commentReference w:id="26"/>
      </w:r>
      <w:r>
        <w:t xml:space="preserve">. </w:t>
      </w:r>
    </w:p>
    <w:p w14:paraId="5CABE07A" w14:textId="5CDAE3E4" w:rsidR="002A08CC" w:rsidRDefault="002A08CC" w:rsidP="00982629"/>
    <w:p w14:paraId="252E4DAE" w14:textId="01E92E9D" w:rsidR="003A066E" w:rsidRDefault="003A066E" w:rsidP="00982629">
      <w:pPr>
        <w:rPr>
          <w:b/>
          <w:bCs/>
        </w:rPr>
      </w:pPr>
      <w:r>
        <w:rPr>
          <w:b/>
          <w:bCs/>
        </w:rPr>
        <w:t>Lessons:</w:t>
      </w:r>
    </w:p>
    <w:p w14:paraId="69ADE6B2" w14:textId="419FE87F" w:rsidR="007712E3" w:rsidRDefault="002A08CC" w:rsidP="00982629">
      <w:r>
        <w:rPr>
          <w:b/>
          <w:bCs/>
        </w:rPr>
        <w:tab/>
      </w:r>
      <w:r>
        <w:t xml:space="preserve">The differences between regional single-commodity standards and all others reflect tension between an “inside” and “outside” view of ecological best management practices in agriculture. </w:t>
      </w:r>
      <w:r w:rsidR="00890BF5">
        <w:t xml:space="preserve">Standards with a broad scope </w:t>
      </w:r>
      <w:r w:rsidR="007B495E">
        <w:t xml:space="preserve">must adopt an external view of farming systems- the strength of a certification is tightly linked to the degree it ties the </w:t>
      </w:r>
      <w:commentRangeStart w:id="27"/>
      <w:r w:rsidR="007B495E">
        <w:t>hands of farmers</w:t>
      </w:r>
      <w:commentRangeEnd w:id="27"/>
      <w:r w:rsidR="0054463F">
        <w:rPr>
          <w:rStyle w:val="Refdecomentario"/>
        </w:rPr>
        <w:commentReference w:id="27"/>
      </w:r>
      <w:r w:rsidR="007B495E">
        <w:t xml:space="preserve">. Such standards may be very useful for setting a “floor” which excludes the worst practices or materials from </w:t>
      </w:r>
      <w:proofErr w:type="gramStart"/>
      <w:r w:rsidR="007B495E">
        <w:t>production, but</w:t>
      </w:r>
      <w:proofErr w:type="gramEnd"/>
      <w:r w:rsidR="007B495E">
        <w:t xml:space="preserve"> cannot define “best practices” in a rigorous way without ignoring enormous agroecological variation. </w:t>
      </w:r>
    </w:p>
    <w:p w14:paraId="2EA71B71" w14:textId="5BD48694" w:rsidR="007B495E" w:rsidRPr="002A08CC" w:rsidRDefault="007B495E" w:rsidP="00982629">
      <w:r>
        <w:tab/>
      </w:r>
    </w:p>
    <w:p w14:paraId="39CA7B35" w14:textId="7F45787B" w:rsidR="003A066E" w:rsidRDefault="003A066E" w:rsidP="00982629">
      <w:r>
        <w:rPr>
          <w:b/>
          <w:bCs/>
        </w:rPr>
        <w:lastRenderedPageBreak/>
        <w:tab/>
      </w:r>
      <w:r w:rsidR="0000574B">
        <w:t>Regional-Designation certifications function very differently than others</w:t>
      </w:r>
      <w:r w:rsidR="007B495E">
        <w:t>; many appear to incorporate a “view from within” of agricultural best management practices.</w:t>
      </w:r>
      <w:r w:rsidR="0000574B">
        <w:t xml:space="preserve"> They tend to be developed more closely with growers,</w:t>
      </w:r>
      <w:r w:rsidR="001F4C9E">
        <w:t xml:space="preserve"> pursue management of collective-action problems beyond simple marketing and</w:t>
      </w:r>
      <w:r w:rsidR="0000574B">
        <w:t xml:space="preserve"> </w:t>
      </w:r>
      <w:r w:rsidR="001F4C9E">
        <w:t xml:space="preserve">codify regional best-management practices while also allowing growers more flexibility. This allows for certification standards to be potentially </w:t>
      </w:r>
      <w:r w:rsidR="00B30AF1">
        <w:t xml:space="preserve">more </w:t>
      </w:r>
      <w:r w:rsidR="001F4C9E">
        <w:t xml:space="preserve">rigorous without being overly constraining upon farmers’ flexibility. </w:t>
      </w:r>
      <w:r w:rsidR="00DF7A9B">
        <w:t>On the other hand, these standards</w:t>
      </w:r>
      <w:r w:rsidR="00EC53C2">
        <w:t xml:space="preserve"> can overlap, creating the potential for confusion</w:t>
      </w:r>
      <w:r w:rsidR="00DF7A9B">
        <w:t xml:space="preserve">; our sample includes three different sustainable winegrowing certifications </w:t>
      </w:r>
      <w:r w:rsidR="00EC53C2">
        <w:t xml:space="preserve">for </w:t>
      </w:r>
      <w:commentRangeStart w:id="28"/>
      <w:r w:rsidR="00EC53C2">
        <w:t>California</w:t>
      </w:r>
      <w:commentRangeEnd w:id="28"/>
      <w:r w:rsidR="005F2C81">
        <w:rPr>
          <w:rStyle w:val="Refdecomentario"/>
        </w:rPr>
        <w:commentReference w:id="28"/>
      </w:r>
      <w:r w:rsidR="00EC53C2">
        <w:t xml:space="preserve">. </w:t>
      </w:r>
    </w:p>
    <w:p w14:paraId="5047D5A7" w14:textId="4B07F1DF" w:rsidR="001F4C9E" w:rsidRDefault="001F4C9E" w:rsidP="00982629">
      <w:r>
        <w:tab/>
      </w:r>
      <w:proofErr w:type="gramStart"/>
      <w:r w:rsidR="00DF7A9B">
        <w:t>Globally-focused</w:t>
      </w:r>
      <w:proofErr w:type="gramEnd"/>
      <w:r w:rsidR="00DF7A9B">
        <w:t xml:space="preserve"> standards face t</w:t>
      </w:r>
      <w:r w:rsidR="00EC53C2">
        <w:t>he tradeoff between stringency and flexibility more starkly. Employees of UTZ and Rainforest Alliance have described to researchers an explicit intention to create standards which accessible to any producer, to ensure that the standard can eliminate the worst environmental and social abuses from as many farms as possibl</w:t>
      </w:r>
      <w:commentRangeStart w:id="29"/>
      <w:r w:rsidR="00EC53C2">
        <w:t xml:space="preserve">e </w:t>
      </w:r>
      <w:r w:rsidR="007255D6">
        <w:fldChar w:fldCharType="begin"/>
      </w:r>
      <w:r w:rsidR="007255D6">
        <w:instrText xml:space="preserve"> ADDIN ZOTERO_ITEM CSL_CITATION {"citationID":"cAW4SomA","properties":{"formattedCitation":"(Auld, 2010)","plainCitation":"(Auld, 2010)","noteIndex":0},"citationItems":[{"id":5507,"uris":["http://zotero.org/users/local/nBPNHnE2/items/JLQ4ECM3"],"uri":["http://zotero.org/users/local/nBPNHnE2/items/JLQ4ECM3"],"itemData":{"id":5507,"type":"article-journal","container-title":"The Journal of Environment &amp; Development","DOI":"10.1177/1070496510368506","ISSN":"1070-4965, 1552-5465","issue":"2","language":"en","page":"215-241","source":"Crossref","title":"Assessing Certification as Governance: Effects and Broader Consequences for Coffee","title-short":"Assessing Certification as Governance","volume":"19","author":[{"family":"Auld","given":"Graeme"}],"issued":{"date-parts":[["2010",6]]}}}],"schema":"https://github.com/citation-style-language/schema/raw/master/csl-citation.json"} </w:instrText>
      </w:r>
      <w:r w:rsidR="007255D6">
        <w:fldChar w:fldCharType="separate"/>
      </w:r>
      <w:r w:rsidR="007255D6" w:rsidRPr="007255D6">
        <w:rPr>
          <w:rFonts w:ascii="Calibri" w:hAnsi="Calibri" w:cs="Calibri"/>
        </w:rPr>
        <w:t>(Auld, 2010)</w:t>
      </w:r>
      <w:r w:rsidR="007255D6">
        <w:fldChar w:fldCharType="end"/>
      </w:r>
      <w:commentRangeEnd w:id="29"/>
      <w:r w:rsidR="005F2C81">
        <w:rPr>
          <w:rStyle w:val="Refdecomentario"/>
        </w:rPr>
        <w:commentReference w:id="29"/>
      </w:r>
      <w:r w:rsidR="00EC53C2">
        <w:t>. The content of these standards relating to pest management generally focuses on worker safety,</w:t>
      </w:r>
      <w:r w:rsidR="008428DF">
        <w:t xml:space="preserve"> hazardous materials handling,</w:t>
      </w:r>
      <w:r w:rsidR="00EC53C2">
        <w:t xml:space="preserve"> bans on the most toxic pesticides, and</w:t>
      </w:r>
      <w:r w:rsidR="008428DF">
        <w:t xml:space="preserve"> general planning and record-keeping requirements. Preventing pests and disease, and cultural/ecological methods for managing pest populations are only enforced in </w:t>
      </w:r>
      <w:r w:rsidR="00B30AF1">
        <w:t xml:space="preserve">a general manner. </w:t>
      </w:r>
    </w:p>
    <w:p w14:paraId="1BC24AE2" w14:textId="1F1BBCE4" w:rsidR="00B30AF1" w:rsidRDefault="00B30AF1" w:rsidP="00982629">
      <w:r>
        <w:tab/>
      </w:r>
      <w:r w:rsidR="00A31E00">
        <w:t xml:space="preserve">In this manner, standards with broad applicability may partly </w:t>
      </w:r>
      <w:proofErr w:type="gramStart"/>
      <w:r w:rsidR="00A31E00">
        <w:t>follow after</w:t>
      </w:r>
      <w:proofErr w:type="gramEnd"/>
      <w:r w:rsidR="00A31E00">
        <w:t xml:space="preserve"> the organic standard- the bulk of the power within the standards focuses simply on practices to be banned, as prescriptions for sustainability will be too contextual to fit into a global standard.</w:t>
      </w:r>
      <w:r w:rsidR="006966B9">
        <w:t xml:space="preserve"> Becoming too strict in standards</w:t>
      </w:r>
      <w:r w:rsidR="00A31E00">
        <w:t xml:space="preserve"> </w:t>
      </w:r>
      <w:r w:rsidR="006966B9">
        <w:t>may not only reduce the economic viability of a certification, but also have perverse impacts if a banned tool or technique is occasionally the most ecological friendly option</w:t>
      </w:r>
      <w:r w:rsidR="00C14BE9" w:rsidRPr="00356A41">
        <w:rPr>
          <w:rStyle w:val="Refdenotaalpie"/>
        </w:rPr>
        <w:footnoteReference w:id="1"/>
      </w:r>
      <w:r w:rsidR="006966B9">
        <w:t xml:space="preserve">. </w:t>
      </w:r>
      <w:r w:rsidR="00A31E00">
        <w:t xml:space="preserve">Requiring planning, record-keeping, monitoring and training may help farmers find opportunities to reduce their impacts, but is unlikely to resolve any </w:t>
      </w:r>
      <w:r w:rsidR="006966B9">
        <w:t xml:space="preserve">inherent conflicts between productivity and environmental concerns. </w:t>
      </w:r>
    </w:p>
    <w:p w14:paraId="56434C20" w14:textId="77777777" w:rsidR="00B30AF1" w:rsidRDefault="00B30AF1" w:rsidP="00982629"/>
    <w:p w14:paraId="6196DD81" w14:textId="77777777" w:rsidR="003A066E" w:rsidRDefault="003A066E" w:rsidP="00982629">
      <w:pPr>
        <w:rPr>
          <w:b/>
          <w:bCs/>
        </w:rPr>
      </w:pPr>
      <w:r>
        <w:rPr>
          <w:b/>
          <w:bCs/>
        </w:rPr>
        <w:t>Conclusion:</w:t>
      </w:r>
    </w:p>
    <w:p w14:paraId="6EA3BE20" w14:textId="0BBD6427" w:rsidR="00982629" w:rsidRDefault="00D85220" w:rsidP="00982629">
      <w:r>
        <w:rPr>
          <w:b/>
          <w:bCs/>
        </w:rPr>
        <w:tab/>
      </w:r>
      <w:r>
        <w:t>Twenty-four alternative food and agriculture certifications were analyzed for how they operationalize the concept of “Integrated Pest Management”, through their standards. These standards showed markedly different patterns based on their geographic and crop scopes- while standards developed in one region for one crop function as compendia of best practices</w:t>
      </w:r>
      <w:r w:rsidR="00640799">
        <w:t xml:space="preserve"> with a high degree of specificity. Other standards tend towards enforcing a “floor” of banned materials and practices and requiring basic planning and record-keeping, which may assist farmers to improve their practices and impacts. </w:t>
      </w:r>
    </w:p>
    <w:p w14:paraId="7BB7D753" w14:textId="3A65A61E" w:rsidR="00640799" w:rsidRDefault="00640799" w:rsidP="00982629">
      <w:r>
        <w:tab/>
        <w:t xml:space="preserve"> These results emphasize the difficulties involved with defining agricultural production systems in a rigorous and repeatable manner.</w:t>
      </w:r>
      <w:r w:rsidR="00E63E5F">
        <w:t xml:space="preserve"> While this study focuses on </w:t>
      </w:r>
      <w:r w:rsidR="000F7FD9">
        <w:t xml:space="preserve">non-governmental labeling programs, these same problems can arise in any effort to dichotomously categorize farming systems. These results show that such classifications can most easily function to uphold basic standards on a broad scale or to codify a menu of well-known BMPs on a local scale. Broadly applicable </w:t>
      </w:r>
      <w:r w:rsidR="00E76771">
        <w:t>checklists</w:t>
      </w:r>
      <w:r w:rsidR="000F7FD9">
        <w:t xml:space="preserve"> for classifying farming systems </w:t>
      </w:r>
      <w:r w:rsidR="00E76771">
        <w:t>as using “Integrated Pest Management” or other holistic strategies are likely infeasible.</w:t>
      </w:r>
    </w:p>
    <w:p w14:paraId="68A29C2C" w14:textId="77777777" w:rsidR="0097527D" w:rsidRPr="003A066E" w:rsidRDefault="0097527D" w:rsidP="00982629"/>
    <w:p w14:paraId="05F1F877" w14:textId="2ED5935F" w:rsidR="00982629" w:rsidRDefault="00982629" w:rsidP="00982629"/>
    <w:p w14:paraId="52836872" w14:textId="21773A57" w:rsidR="00982629" w:rsidRPr="0097527D" w:rsidRDefault="0097527D" w:rsidP="00982629">
      <w:pPr>
        <w:rPr>
          <w:b/>
          <w:bCs/>
        </w:rPr>
      </w:pPr>
      <w:r w:rsidRPr="0097527D">
        <w:rPr>
          <w:b/>
          <w:bCs/>
        </w:rPr>
        <w:t xml:space="preserve">References: </w:t>
      </w:r>
    </w:p>
    <w:p w14:paraId="7328338D" w14:textId="77777777" w:rsidR="0089420F" w:rsidRPr="0089420F" w:rsidRDefault="00982629" w:rsidP="0089420F">
      <w:pPr>
        <w:pStyle w:val="Bibliografa"/>
        <w:rPr>
          <w:rFonts w:ascii="Calibri" w:hAnsi="Calibri" w:cs="Calibri"/>
        </w:rPr>
      </w:pPr>
      <w:r>
        <w:fldChar w:fldCharType="begin"/>
      </w:r>
      <w:r>
        <w:instrText xml:space="preserve"> ADDIN ZOTERO_BIBL {"uncited":[],"omitted":[],"custom":[]} CSL_BIBLIOGRAPHY </w:instrText>
      </w:r>
      <w:r>
        <w:fldChar w:fldCharType="separate"/>
      </w:r>
      <w:r w:rsidR="0089420F" w:rsidRPr="0089420F">
        <w:rPr>
          <w:rFonts w:ascii="Calibri" w:hAnsi="Calibri" w:cs="Calibri"/>
        </w:rPr>
        <w:t xml:space="preserve">Auld, G. (2010). Assessing Certification as Governance: Effects and Broader Consequences for Coffee. </w:t>
      </w:r>
      <w:r w:rsidR="0089420F" w:rsidRPr="0089420F">
        <w:rPr>
          <w:rFonts w:ascii="Calibri" w:hAnsi="Calibri" w:cs="Calibri"/>
          <w:i/>
          <w:iCs/>
        </w:rPr>
        <w:t>The Journal of Environment &amp; Development</w:t>
      </w:r>
      <w:r w:rsidR="0089420F" w:rsidRPr="0089420F">
        <w:rPr>
          <w:rFonts w:ascii="Calibri" w:hAnsi="Calibri" w:cs="Calibri"/>
        </w:rPr>
        <w:t xml:space="preserve">, </w:t>
      </w:r>
      <w:r w:rsidR="0089420F" w:rsidRPr="0089420F">
        <w:rPr>
          <w:rFonts w:ascii="Calibri" w:hAnsi="Calibri" w:cs="Calibri"/>
          <w:i/>
          <w:iCs/>
        </w:rPr>
        <w:t>19</w:t>
      </w:r>
      <w:r w:rsidR="0089420F" w:rsidRPr="0089420F">
        <w:rPr>
          <w:rFonts w:ascii="Calibri" w:hAnsi="Calibri" w:cs="Calibri"/>
        </w:rPr>
        <w:t>(2), 215–241. https://doi.org/10.1177/1070496510368506</w:t>
      </w:r>
    </w:p>
    <w:p w14:paraId="684E9B63" w14:textId="77777777" w:rsidR="0089420F" w:rsidRPr="0089420F" w:rsidRDefault="0089420F" w:rsidP="0089420F">
      <w:pPr>
        <w:pStyle w:val="Bibliografa"/>
        <w:rPr>
          <w:rFonts w:ascii="Calibri" w:hAnsi="Calibri" w:cs="Calibri"/>
        </w:rPr>
      </w:pPr>
      <w:r w:rsidRPr="0089420F">
        <w:rPr>
          <w:rFonts w:ascii="Calibri" w:hAnsi="Calibri" w:cs="Calibri"/>
        </w:rPr>
        <w:t xml:space="preserve">Bacon, C. M. (2010). Who decides what is fair in fair trade? The agri-environmental governance of standards, access, and price. </w:t>
      </w:r>
      <w:r w:rsidRPr="0089420F">
        <w:rPr>
          <w:rFonts w:ascii="Calibri" w:hAnsi="Calibri" w:cs="Calibri"/>
          <w:i/>
          <w:iCs/>
        </w:rPr>
        <w:t>The Journal of Peasant Studies</w:t>
      </w:r>
      <w:r w:rsidRPr="0089420F">
        <w:rPr>
          <w:rFonts w:ascii="Calibri" w:hAnsi="Calibri" w:cs="Calibri"/>
        </w:rPr>
        <w:t xml:space="preserve">, </w:t>
      </w:r>
      <w:r w:rsidRPr="0089420F">
        <w:rPr>
          <w:rFonts w:ascii="Calibri" w:hAnsi="Calibri" w:cs="Calibri"/>
          <w:i/>
          <w:iCs/>
        </w:rPr>
        <w:t>37</w:t>
      </w:r>
      <w:r w:rsidRPr="0089420F">
        <w:rPr>
          <w:rFonts w:ascii="Calibri" w:hAnsi="Calibri" w:cs="Calibri"/>
        </w:rPr>
        <w:t>(1), 111–147. https://doi.org/10.1080/03066150903498796</w:t>
      </w:r>
    </w:p>
    <w:p w14:paraId="2AAC05D9" w14:textId="77777777" w:rsidR="0089420F" w:rsidRPr="0089420F" w:rsidRDefault="0089420F" w:rsidP="0089420F">
      <w:pPr>
        <w:pStyle w:val="Bibliografa"/>
        <w:rPr>
          <w:rFonts w:ascii="Calibri" w:hAnsi="Calibri" w:cs="Calibri"/>
        </w:rPr>
      </w:pPr>
      <w:r w:rsidRPr="0089420F">
        <w:rPr>
          <w:rFonts w:ascii="Calibri" w:hAnsi="Calibri" w:cs="Calibri"/>
        </w:rPr>
        <w:t xml:space="preserve">Bajwa, W. I., &amp; Kogan, M. (1996). </w:t>
      </w:r>
      <w:r w:rsidRPr="0089420F">
        <w:rPr>
          <w:rFonts w:ascii="Calibri" w:hAnsi="Calibri" w:cs="Calibri"/>
          <w:i/>
          <w:iCs/>
        </w:rPr>
        <w:t>Compendium of IPM definitions</w:t>
      </w:r>
      <w:r w:rsidRPr="0089420F">
        <w:rPr>
          <w:rFonts w:ascii="Calibri" w:hAnsi="Calibri" w:cs="Calibri"/>
        </w:rPr>
        <w:t>.</w:t>
      </w:r>
    </w:p>
    <w:p w14:paraId="24692A5A" w14:textId="77777777" w:rsidR="0089420F" w:rsidRPr="0089420F" w:rsidRDefault="0089420F" w:rsidP="0089420F">
      <w:pPr>
        <w:pStyle w:val="Bibliografa"/>
        <w:rPr>
          <w:rFonts w:ascii="Calibri" w:hAnsi="Calibri" w:cs="Calibri"/>
        </w:rPr>
      </w:pPr>
      <w:r w:rsidRPr="0089420F">
        <w:rPr>
          <w:rFonts w:ascii="Calibri" w:hAnsi="Calibri" w:cs="Calibri"/>
        </w:rPr>
        <w:t xml:space="preserve">Bell, M. M., Lyon, A., Gratton, C., &amp; Jackson, R. D. (2008). Commentary: The productivity of variability: an agroecological hypothesis. </w:t>
      </w:r>
      <w:r w:rsidRPr="0089420F">
        <w:rPr>
          <w:rFonts w:ascii="Calibri" w:hAnsi="Calibri" w:cs="Calibri"/>
          <w:i/>
          <w:iCs/>
        </w:rPr>
        <w:t>International Journal of Agricultural Sustainability</w:t>
      </w:r>
      <w:r w:rsidRPr="0089420F">
        <w:rPr>
          <w:rFonts w:ascii="Calibri" w:hAnsi="Calibri" w:cs="Calibri"/>
        </w:rPr>
        <w:t xml:space="preserve">, </w:t>
      </w:r>
      <w:r w:rsidRPr="0089420F">
        <w:rPr>
          <w:rFonts w:ascii="Calibri" w:hAnsi="Calibri" w:cs="Calibri"/>
          <w:i/>
          <w:iCs/>
        </w:rPr>
        <w:t>6</w:t>
      </w:r>
      <w:r w:rsidRPr="0089420F">
        <w:rPr>
          <w:rFonts w:ascii="Calibri" w:hAnsi="Calibri" w:cs="Calibri"/>
        </w:rPr>
        <w:t>(4), 233–235.</w:t>
      </w:r>
    </w:p>
    <w:p w14:paraId="718A9456" w14:textId="77777777" w:rsidR="0089420F" w:rsidRPr="0089420F" w:rsidRDefault="0089420F" w:rsidP="0089420F">
      <w:pPr>
        <w:pStyle w:val="Bibliografa"/>
        <w:rPr>
          <w:rFonts w:ascii="Calibri" w:hAnsi="Calibri" w:cs="Calibri"/>
        </w:rPr>
      </w:pPr>
      <w:r w:rsidRPr="0089420F">
        <w:rPr>
          <w:rFonts w:ascii="Calibri" w:hAnsi="Calibri" w:cs="Calibri"/>
        </w:rPr>
        <w:t xml:space="preserve">Bottrell, D. G., &amp; Schoenly, K. G. (2018). Integrated pest management for resource-limited farmers: Challenges for achieving ecological, social and economic sustainability. </w:t>
      </w:r>
      <w:r w:rsidRPr="0089420F">
        <w:rPr>
          <w:rFonts w:ascii="Calibri" w:hAnsi="Calibri" w:cs="Calibri"/>
          <w:i/>
          <w:iCs/>
        </w:rPr>
        <w:t>The Journal of Agricultural Science</w:t>
      </w:r>
      <w:r w:rsidRPr="0089420F">
        <w:rPr>
          <w:rFonts w:ascii="Calibri" w:hAnsi="Calibri" w:cs="Calibri"/>
        </w:rPr>
        <w:t xml:space="preserve">, </w:t>
      </w:r>
      <w:r w:rsidRPr="0089420F">
        <w:rPr>
          <w:rFonts w:ascii="Calibri" w:hAnsi="Calibri" w:cs="Calibri"/>
          <w:i/>
          <w:iCs/>
        </w:rPr>
        <w:t>156</w:t>
      </w:r>
      <w:r w:rsidRPr="0089420F">
        <w:rPr>
          <w:rFonts w:ascii="Calibri" w:hAnsi="Calibri" w:cs="Calibri"/>
        </w:rPr>
        <w:t>(3), 408–426. https://doi.org/10.1017/S0021859618000473</w:t>
      </w:r>
    </w:p>
    <w:p w14:paraId="6C6998AE" w14:textId="77777777" w:rsidR="0089420F" w:rsidRPr="0089420F" w:rsidRDefault="0089420F" w:rsidP="0089420F">
      <w:pPr>
        <w:pStyle w:val="Bibliografa"/>
        <w:rPr>
          <w:rFonts w:ascii="Calibri" w:hAnsi="Calibri" w:cs="Calibri"/>
        </w:rPr>
      </w:pPr>
      <w:r w:rsidRPr="0089420F">
        <w:rPr>
          <w:rFonts w:ascii="Calibri" w:hAnsi="Calibri" w:cs="Calibri"/>
        </w:rPr>
        <w:t xml:space="preserve">Briske, D. D., Derner, J. D., Brown, J. R., Fuhlendorf, S. D., Teague, W. R., Havstad, K. M., Gillen, R. L., Ash, A. J., &amp; Willms, W. D. (2008). Rotational grazing on rangelands: Reconciliation of perception and experimental evidence. </w:t>
      </w:r>
      <w:r w:rsidRPr="0089420F">
        <w:rPr>
          <w:rFonts w:ascii="Calibri" w:hAnsi="Calibri" w:cs="Calibri"/>
          <w:i/>
          <w:iCs/>
        </w:rPr>
        <w:t>Rangeland Ecology &amp; Management</w:t>
      </w:r>
      <w:r w:rsidRPr="0089420F">
        <w:rPr>
          <w:rFonts w:ascii="Calibri" w:hAnsi="Calibri" w:cs="Calibri"/>
        </w:rPr>
        <w:t xml:space="preserve">, </w:t>
      </w:r>
      <w:r w:rsidRPr="0089420F">
        <w:rPr>
          <w:rFonts w:ascii="Calibri" w:hAnsi="Calibri" w:cs="Calibri"/>
          <w:i/>
          <w:iCs/>
        </w:rPr>
        <w:t>61</w:t>
      </w:r>
      <w:r w:rsidRPr="0089420F">
        <w:rPr>
          <w:rFonts w:ascii="Calibri" w:hAnsi="Calibri" w:cs="Calibri"/>
        </w:rPr>
        <w:t>(1), 3–17.</w:t>
      </w:r>
    </w:p>
    <w:p w14:paraId="2A134BB7" w14:textId="77777777" w:rsidR="0089420F" w:rsidRPr="0089420F" w:rsidRDefault="0089420F" w:rsidP="0089420F">
      <w:pPr>
        <w:pStyle w:val="Bibliografa"/>
        <w:rPr>
          <w:rFonts w:ascii="Calibri" w:hAnsi="Calibri" w:cs="Calibri"/>
        </w:rPr>
      </w:pPr>
      <w:r w:rsidRPr="0089420F">
        <w:rPr>
          <w:rFonts w:ascii="Calibri" w:hAnsi="Calibri" w:cs="Calibri"/>
        </w:rPr>
        <w:t xml:space="preserve">Carr, P. (2017). Guest Editorial: Conservation Tillage for Organic Farming. </w:t>
      </w:r>
      <w:r w:rsidRPr="0089420F">
        <w:rPr>
          <w:rFonts w:ascii="Calibri" w:hAnsi="Calibri" w:cs="Calibri"/>
          <w:i/>
          <w:iCs/>
        </w:rPr>
        <w:t>Agriculture</w:t>
      </w:r>
      <w:r w:rsidRPr="0089420F">
        <w:rPr>
          <w:rFonts w:ascii="Calibri" w:hAnsi="Calibri" w:cs="Calibri"/>
        </w:rPr>
        <w:t xml:space="preserve">, </w:t>
      </w:r>
      <w:r w:rsidRPr="0089420F">
        <w:rPr>
          <w:rFonts w:ascii="Calibri" w:hAnsi="Calibri" w:cs="Calibri"/>
          <w:i/>
          <w:iCs/>
        </w:rPr>
        <w:t>7</w:t>
      </w:r>
      <w:r w:rsidRPr="0089420F">
        <w:rPr>
          <w:rFonts w:ascii="Calibri" w:hAnsi="Calibri" w:cs="Calibri"/>
        </w:rPr>
        <w:t>(3), 19. https://doi.org/10.3390/agriculture7030019</w:t>
      </w:r>
    </w:p>
    <w:p w14:paraId="414C72BD" w14:textId="77777777" w:rsidR="0089420F" w:rsidRPr="0089420F" w:rsidRDefault="0089420F" w:rsidP="0089420F">
      <w:pPr>
        <w:pStyle w:val="Bibliografa"/>
        <w:rPr>
          <w:rFonts w:ascii="Calibri" w:hAnsi="Calibri" w:cs="Calibri"/>
        </w:rPr>
      </w:pPr>
      <w:r w:rsidRPr="0089420F">
        <w:rPr>
          <w:rFonts w:ascii="Calibri" w:hAnsi="Calibri" w:cs="Calibri"/>
        </w:rPr>
        <w:t xml:space="preserve">Castle, S., &amp; Naranjo, S. E. (2009). Sampling plans, selective insecticides and sustainability: The case for IPM as ‘informed pest management.’ </w:t>
      </w:r>
      <w:r w:rsidRPr="0089420F">
        <w:rPr>
          <w:rFonts w:ascii="Calibri" w:hAnsi="Calibri" w:cs="Calibri"/>
          <w:i/>
          <w:iCs/>
        </w:rPr>
        <w:t>Pest Management Science</w:t>
      </w:r>
      <w:r w:rsidRPr="0089420F">
        <w:rPr>
          <w:rFonts w:ascii="Calibri" w:hAnsi="Calibri" w:cs="Calibri"/>
        </w:rPr>
        <w:t xml:space="preserve">, </w:t>
      </w:r>
      <w:r w:rsidRPr="0089420F">
        <w:rPr>
          <w:rFonts w:ascii="Calibri" w:hAnsi="Calibri" w:cs="Calibri"/>
          <w:i/>
          <w:iCs/>
        </w:rPr>
        <w:t>65</w:t>
      </w:r>
      <w:r w:rsidRPr="0089420F">
        <w:rPr>
          <w:rFonts w:ascii="Calibri" w:hAnsi="Calibri" w:cs="Calibri"/>
        </w:rPr>
        <w:t>(12), 1321–1328. https://doi.org/10.1002/ps.1857</w:t>
      </w:r>
    </w:p>
    <w:p w14:paraId="2CDA8C89" w14:textId="77777777" w:rsidR="0089420F" w:rsidRPr="0089420F" w:rsidRDefault="0089420F" w:rsidP="0089420F">
      <w:pPr>
        <w:pStyle w:val="Bibliografa"/>
        <w:rPr>
          <w:rFonts w:ascii="Calibri" w:hAnsi="Calibri" w:cs="Calibri"/>
        </w:rPr>
      </w:pPr>
      <w:r w:rsidRPr="0089420F">
        <w:rPr>
          <w:rFonts w:ascii="Calibri" w:hAnsi="Calibri" w:cs="Calibri"/>
          <w:i/>
          <w:iCs/>
        </w:rPr>
        <w:t>Ecolabel Index | Who’s deciding what’s green?</w:t>
      </w:r>
      <w:r w:rsidRPr="0089420F">
        <w:rPr>
          <w:rFonts w:ascii="Calibri" w:hAnsi="Calibri" w:cs="Calibri"/>
        </w:rPr>
        <w:t xml:space="preserve"> (n.d.). Retrieved June 11, 2021, from http://www.ecolabelindex.com/</w:t>
      </w:r>
    </w:p>
    <w:p w14:paraId="574E2F5F" w14:textId="77777777" w:rsidR="0089420F" w:rsidRPr="0089420F" w:rsidRDefault="0089420F" w:rsidP="0089420F">
      <w:pPr>
        <w:pStyle w:val="Bibliografa"/>
        <w:rPr>
          <w:rFonts w:ascii="Calibri" w:hAnsi="Calibri" w:cs="Calibri"/>
        </w:rPr>
      </w:pPr>
      <w:r w:rsidRPr="0089420F">
        <w:rPr>
          <w:rFonts w:ascii="Calibri" w:hAnsi="Calibri" w:cs="Calibri"/>
        </w:rPr>
        <w:t xml:space="preserve">Ehler, L. E. (2006). Integrated pest management (IPM): Definition, historical development and implementation, and the other IPM. </w:t>
      </w:r>
      <w:r w:rsidRPr="0089420F">
        <w:rPr>
          <w:rFonts w:ascii="Calibri" w:hAnsi="Calibri" w:cs="Calibri"/>
          <w:i/>
          <w:iCs/>
        </w:rPr>
        <w:t>Pest Management Science</w:t>
      </w:r>
      <w:r w:rsidRPr="0089420F">
        <w:rPr>
          <w:rFonts w:ascii="Calibri" w:hAnsi="Calibri" w:cs="Calibri"/>
        </w:rPr>
        <w:t xml:space="preserve">, </w:t>
      </w:r>
      <w:r w:rsidRPr="0089420F">
        <w:rPr>
          <w:rFonts w:ascii="Calibri" w:hAnsi="Calibri" w:cs="Calibri"/>
          <w:i/>
          <w:iCs/>
        </w:rPr>
        <w:t>62</w:t>
      </w:r>
      <w:r w:rsidRPr="0089420F">
        <w:rPr>
          <w:rFonts w:ascii="Calibri" w:hAnsi="Calibri" w:cs="Calibri"/>
        </w:rPr>
        <w:t>(9), 787–789.</w:t>
      </w:r>
    </w:p>
    <w:p w14:paraId="6D7C33EA" w14:textId="77777777" w:rsidR="0089420F" w:rsidRPr="0089420F" w:rsidRDefault="0089420F" w:rsidP="0089420F">
      <w:pPr>
        <w:pStyle w:val="Bibliografa"/>
        <w:rPr>
          <w:rFonts w:ascii="Calibri" w:hAnsi="Calibri" w:cs="Calibri"/>
        </w:rPr>
      </w:pPr>
      <w:r w:rsidRPr="0089420F">
        <w:rPr>
          <w:rFonts w:ascii="Calibri" w:hAnsi="Calibri" w:cs="Calibri"/>
        </w:rPr>
        <w:t xml:space="preserve">Garry, V. F., Harkins, M. E., Erickson, L. L., Long-Simpson, L. K., Holland, S. E., &amp; Burroughs, B. L. (2002). Birth defects, season of conception, and sex of children born to pesticide applicators living in the Red River Valley of Minnesota, USA. </w:t>
      </w:r>
      <w:r w:rsidRPr="0089420F">
        <w:rPr>
          <w:rFonts w:ascii="Calibri" w:hAnsi="Calibri" w:cs="Calibri"/>
          <w:i/>
          <w:iCs/>
        </w:rPr>
        <w:t>Environmental Health Perspectives</w:t>
      </w:r>
      <w:r w:rsidRPr="0089420F">
        <w:rPr>
          <w:rFonts w:ascii="Calibri" w:hAnsi="Calibri" w:cs="Calibri"/>
        </w:rPr>
        <w:t xml:space="preserve">, </w:t>
      </w:r>
      <w:r w:rsidRPr="0089420F">
        <w:rPr>
          <w:rFonts w:ascii="Calibri" w:hAnsi="Calibri" w:cs="Calibri"/>
          <w:i/>
          <w:iCs/>
        </w:rPr>
        <w:t>110</w:t>
      </w:r>
      <w:r w:rsidRPr="0089420F">
        <w:rPr>
          <w:rFonts w:ascii="Calibri" w:hAnsi="Calibri" w:cs="Calibri"/>
        </w:rPr>
        <w:t>(suppl 3), 441–449.</w:t>
      </w:r>
    </w:p>
    <w:p w14:paraId="50E08122" w14:textId="77777777" w:rsidR="0089420F" w:rsidRPr="0089420F" w:rsidRDefault="0089420F" w:rsidP="0089420F">
      <w:pPr>
        <w:pStyle w:val="Bibliografa"/>
        <w:rPr>
          <w:rFonts w:ascii="Calibri" w:hAnsi="Calibri" w:cs="Calibri"/>
        </w:rPr>
      </w:pPr>
      <w:r w:rsidRPr="0089420F">
        <w:rPr>
          <w:rFonts w:ascii="Calibri" w:hAnsi="Calibri" w:cs="Calibri"/>
        </w:rPr>
        <w:t xml:space="preserve">Getz, C., &amp; Shreck, A. (2006). What organic and Fair Trade labels do not tell us: Towards a place-based understanding of certification. </w:t>
      </w:r>
      <w:r w:rsidRPr="0089420F">
        <w:rPr>
          <w:rFonts w:ascii="Calibri" w:hAnsi="Calibri" w:cs="Calibri"/>
          <w:i/>
          <w:iCs/>
        </w:rPr>
        <w:t>International Journal of Consumer Studies</w:t>
      </w:r>
      <w:r w:rsidRPr="0089420F">
        <w:rPr>
          <w:rFonts w:ascii="Calibri" w:hAnsi="Calibri" w:cs="Calibri"/>
        </w:rPr>
        <w:t xml:space="preserve">, </w:t>
      </w:r>
      <w:r w:rsidRPr="0089420F">
        <w:rPr>
          <w:rFonts w:ascii="Calibri" w:hAnsi="Calibri" w:cs="Calibri"/>
          <w:i/>
          <w:iCs/>
        </w:rPr>
        <w:t>30</w:t>
      </w:r>
      <w:r w:rsidRPr="0089420F">
        <w:rPr>
          <w:rFonts w:ascii="Calibri" w:hAnsi="Calibri" w:cs="Calibri"/>
        </w:rPr>
        <w:t>(5), 490–501. https://doi.org/10.1111/j.1470-6431.2006.00533.x</w:t>
      </w:r>
    </w:p>
    <w:p w14:paraId="4FC6C932" w14:textId="77777777" w:rsidR="0089420F" w:rsidRPr="0089420F" w:rsidRDefault="0089420F" w:rsidP="0089420F">
      <w:pPr>
        <w:pStyle w:val="Bibliografa"/>
        <w:rPr>
          <w:rFonts w:ascii="Calibri" w:hAnsi="Calibri" w:cs="Calibri"/>
        </w:rPr>
      </w:pPr>
      <w:r w:rsidRPr="0089420F">
        <w:rPr>
          <w:rFonts w:ascii="Calibri" w:hAnsi="Calibri" w:cs="Calibri"/>
        </w:rPr>
        <w:t xml:space="preserve">Giller, K. E., Witter, E., Corbeels, M., &amp; Tittonell, P. (2009). Conservation agriculture and smallholder farming in Africa: The heretics’ view. </w:t>
      </w:r>
      <w:r w:rsidRPr="0089420F">
        <w:rPr>
          <w:rFonts w:ascii="Calibri" w:hAnsi="Calibri" w:cs="Calibri"/>
          <w:i/>
          <w:iCs/>
        </w:rPr>
        <w:t>Field Crops Research</w:t>
      </w:r>
      <w:r w:rsidRPr="0089420F">
        <w:rPr>
          <w:rFonts w:ascii="Calibri" w:hAnsi="Calibri" w:cs="Calibri"/>
        </w:rPr>
        <w:t xml:space="preserve">, </w:t>
      </w:r>
      <w:r w:rsidRPr="0089420F">
        <w:rPr>
          <w:rFonts w:ascii="Calibri" w:hAnsi="Calibri" w:cs="Calibri"/>
          <w:i/>
          <w:iCs/>
        </w:rPr>
        <w:t>114</w:t>
      </w:r>
      <w:r w:rsidRPr="0089420F">
        <w:rPr>
          <w:rFonts w:ascii="Calibri" w:hAnsi="Calibri" w:cs="Calibri"/>
        </w:rPr>
        <w:t>(1), 23–34.</w:t>
      </w:r>
    </w:p>
    <w:p w14:paraId="182166D2" w14:textId="77777777" w:rsidR="0089420F" w:rsidRPr="0089420F" w:rsidRDefault="0089420F" w:rsidP="0089420F">
      <w:pPr>
        <w:pStyle w:val="Bibliografa"/>
        <w:rPr>
          <w:rFonts w:ascii="Calibri" w:hAnsi="Calibri" w:cs="Calibri"/>
        </w:rPr>
      </w:pPr>
      <w:r w:rsidRPr="0089420F">
        <w:rPr>
          <w:rFonts w:ascii="Calibri" w:hAnsi="Calibri" w:cs="Calibri"/>
        </w:rPr>
        <w:lastRenderedPageBreak/>
        <w:t xml:space="preserve">Glover, D. (2011). The System of Rice Intensification: Time for an empirical turn. </w:t>
      </w:r>
      <w:r w:rsidRPr="0089420F">
        <w:rPr>
          <w:rFonts w:ascii="Calibri" w:hAnsi="Calibri" w:cs="Calibri"/>
          <w:i/>
          <w:iCs/>
        </w:rPr>
        <w:t>NJAS - Wageningen Journal of Life Sciences</w:t>
      </w:r>
      <w:r w:rsidRPr="0089420F">
        <w:rPr>
          <w:rFonts w:ascii="Calibri" w:hAnsi="Calibri" w:cs="Calibri"/>
        </w:rPr>
        <w:t xml:space="preserve">, </w:t>
      </w:r>
      <w:r w:rsidRPr="0089420F">
        <w:rPr>
          <w:rFonts w:ascii="Calibri" w:hAnsi="Calibri" w:cs="Calibri"/>
          <w:i/>
          <w:iCs/>
        </w:rPr>
        <w:t>57</w:t>
      </w:r>
      <w:r w:rsidRPr="0089420F">
        <w:rPr>
          <w:rFonts w:ascii="Calibri" w:hAnsi="Calibri" w:cs="Calibri"/>
        </w:rPr>
        <w:t>(3), 217–224. https://doi.org/10.1016/j.njas.2010.11.006</w:t>
      </w:r>
    </w:p>
    <w:p w14:paraId="54725018" w14:textId="77777777" w:rsidR="0089420F" w:rsidRPr="0089420F" w:rsidRDefault="0089420F" w:rsidP="0089420F">
      <w:pPr>
        <w:pStyle w:val="Bibliografa"/>
        <w:rPr>
          <w:rFonts w:ascii="Calibri" w:hAnsi="Calibri" w:cs="Calibri"/>
        </w:rPr>
      </w:pPr>
      <w:r w:rsidRPr="0089420F">
        <w:rPr>
          <w:rFonts w:ascii="Calibri" w:hAnsi="Calibri" w:cs="Calibri"/>
        </w:rPr>
        <w:t xml:space="preserve">Gosnell, H., Grimm, K., &amp; Goldstein, B. E. (2020). A half century of Holistic Management: What does the evidence reveal? </w:t>
      </w:r>
      <w:r w:rsidRPr="0089420F">
        <w:rPr>
          <w:rFonts w:ascii="Calibri" w:hAnsi="Calibri" w:cs="Calibri"/>
          <w:i/>
          <w:iCs/>
        </w:rPr>
        <w:t>Agriculture and Human Values</w:t>
      </w:r>
      <w:r w:rsidRPr="0089420F">
        <w:rPr>
          <w:rFonts w:ascii="Calibri" w:hAnsi="Calibri" w:cs="Calibri"/>
        </w:rPr>
        <w:t xml:space="preserve">, </w:t>
      </w:r>
      <w:r w:rsidRPr="0089420F">
        <w:rPr>
          <w:rFonts w:ascii="Calibri" w:hAnsi="Calibri" w:cs="Calibri"/>
          <w:i/>
          <w:iCs/>
        </w:rPr>
        <w:t>37</w:t>
      </w:r>
      <w:r w:rsidRPr="0089420F">
        <w:rPr>
          <w:rFonts w:ascii="Calibri" w:hAnsi="Calibri" w:cs="Calibri"/>
        </w:rPr>
        <w:t>(3), 849–867. https://doi.org/10.1007/s10460-020-10016-w</w:t>
      </w:r>
    </w:p>
    <w:p w14:paraId="40777F56" w14:textId="77777777" w:rsidR="0089420F" w:rsidRPr="0089420F" w:rsidRDefault="0089420F" w:rsidP="0089420F">
      <w:pPr>
        <w:pStyle w:val="Bibliografa"/>
        <w:rPr>
          <w:rFonts w:ascii="Calibri" w:hAnsi="Calibri" w:cs="Calibri"/>
        </w:rPr>
      </w:pPr>
      <w:r w:rsidRPr="0089420F">
        <w:rPr>
          <w:rFonts w:ascii="Calibri" w:hAnsi="Calibri" w:cs="Calibri"/>
        </w:rPr>
        <w:t xml:space="preserve">Guthman, J. (2000). Raising organic: An agro-ecological assessment of grower practices in California. </w:t>
      </w:r>
      <w:r w:rsidRPr="0089420F">
        <w:rPr>
          <w:rFonts w:ascii="Calibri" w:hAnsi="Calibri" w:cs="Calibri"/>
          <w:i/>
          <w:iCs/>
        </w:rPr>
        <w:t>Agriculture and Human Values</w:t>
      </w:r>
      <w:r w:rsidRPr="0089420F">
        <w:rPr>
          <w:rFonts w:ascii="Calibri" w:hAnsi="Calibri" w:cs="Calibri"/>
        </w:rPr>
        <w:t xml:space="preserve">, </w:t>
      </w:r>
      <w:r w:rsidRPr="0089420F">
        <w:rPr>
          <w:rFonts w:ascii="Calibri" w:hAnsi="Calibri" w:cs="Calibri"/>
          <w:i/>
          <w:iCs/>
        </w:rPr>
        <w:t>17</w:t>
      </w:r>
      <w:r w:rsidRPr="0089420F">
        <w:rPr>
          <w:rFonts w:ascii="Calibri" w:hAnsi="Calibri" w:cs="Calibri"/>
        </w:rPr>
        <w:t>(3), 257–266.</w:t>
      </w:r>
    </w:p>
    <w:p w14:paraId="435CDF2F" w14:textId="77777777" w:rsidR="0089420F" w:rsidRPr="0089420F" w:rsidRDefault="0089420F" w:rsidP="0089420F">
      <w:pPr>
        <w:pStyle w:val="Bibliografa"/>
        <w:rPr>
          <w:rFonts w:ascii="Calibri" w:hAnsi="Calibri" w:cs="Calibri"/>
        </w:rPr>
      </w:pPr>
      <w:r w:rsidRPr="0089420F">
        <w:rPr>
          <w:rFonts w:ascii="Calibri" w:hAnsi="Calibri" w:cs="Calibri"/>
        </w:rPr>
        <w:t xml:space="preserve">Guthman, J. (2004). Back to the land: The paradox of organic food standards. </w:t>
      </w:r>
      <w:r w:rsidRPr="0089420F">
        <w:rPr>
          <w:rFonts w:ascii="Calibri" w:hAnsi="Calibri" w:cs="Calibri"/>
          <w:i/>
          <w:iCs/>
        </w:rPr>
        <w:t>Environment and Planning A</w:t>
      </w:r>
      <w:r w:rsidRPr="0089420F">
        <w:rPr>
          <w:rFonts w:ascii="Calibri" w:hAnsi="Calibri" w:cs="Calibri"/>
        </w:rPr>
        <w:t xml:space="preserve">, </w:t>
      </w:r>
      <w:r w:rsidRPr="0089420F">
        <w:rPr>
          <w:rFonts w:ascii="Calibri" w:hAnsi="Calibri" w:cs="Calibri"/>
          <w:i/>
          <w:iCs/>
        </w:rPr>
        <w:t>36</w:t>
      </w:r>
      <w:r w:rsidRPr="0089420F">
        <w:rPr>
          <w:rFonts w:ascii="Calibri" w:hAnsi="Calibri" w:cs="Calibri"/>
        </w:rPr>
        <w:t>(3), 511–528.</w:t>
      </w:r>
    </w:p>
    <w:p w14:paraId="5CEAD8DA" w14:textId="77777777" w:rsidR="0089420F" w:rsidRPr="0089420F" w:rsidRDefault="0089420F" w:rsidP="0089420F">
      <w:pPr>
        <w:pStyle w:val="Bibliografa"/>
        <w:rPr>
          <w:rFonts w:ascii="Calibri" w:hAnsi="Calibri" w:cs="Calibri"/>
        </w:rPr>
      </w:pPr>
      <w:r w:rsidRPr="0089420F">
        <w:rPr>
          <w:rFonts w:ascii="Calibri" w:hAnsi="Calibri" w:cs="Calibri"/>
        </w:rPr>
        <w:t xml:space="preserve">Hughner, R. S., McDonagh, P., Prothero, A., Shultz, C. J., &amp; Stanton, J. (2007). Who are organic food consumers? A compilation and review of why people purchase organic food. </w:t>
      </w:r>
      <w:r w:rsidRPr="0089420F">
        <w:rPr>
          <w:rFonts w:ascii="Calibri" w:hAnsi="Calibri" w:cs="Calibri"/>
          <w:i/>
          <w:iCs/>
        </w:rPr>
        <w:t>Journal of Consumer Behaviour: An International Research Review</w:t>
      </w:r>
      <w:r w:rsidRPr="0089420F">
        <w:rPr>
          <w:rFonts w:ascii="Calibri" w:hAnsi="Calibri" w:cs="Calibri"/>
        </w:rPr>
        <w:t xml:space="preserve">, </w:t>
      </w:r>
      <w:r w:rsidRPr="0089420F">
        <w:rPr>
          <w:rFonts w:ascii="Calibri" w:hAnsi="Calibri" w:cs="Calibri"/>
          <w:i/>
          <w:iCs/>
        </w:rPr>
        <w:t>6</w:t>
      </w:r>
      <w:r w:rsidRPr="0089420F">
        <w:rPr>
          <w:rFonts w:ascii="Calibri" w:hAnsi="Calibri" w:cs="Calibri"/>
        </w:rPr>
        <w:t>(2–3), 94–110.</w:t>
      </w:r>
    </w:p>
    <w:p w14:paraId="388E07AD" w14:textId="77777777" w:rsidR="0089420F" w:rsidRPr="0089420F" w:rsidRDefault="0089420F" w:rsidP="0089420F">
      <w:pPr>
        <w:pStyle w:val="Bibliografa"/>
        <w:rPr>
          <w:rFonts w:ascii="Calibri" w:hAnsi="Calibri" w:cs="Calibri"/>
        </w:rPr>
      </w:pPr>
      <w:r w:rsidRPr="0089420F">
        <w:rPr>
          <w:rFonts w:ascii="Calibri" w:hAnsi="Calibri" w:cs="Calibri"/>
        </w:rPr>
        <w:t xml:space="preserve">Hunter, J. D. (2007). Matplotlib: A 2D Graphics Environment. </w:t>
      </w:r>
      <w:r w:rsidRPr="0089420F">
        <w:rPr>
          <w:rFonts w:ascii="Calibri" w:hAnsi="Calibri" w:cs="Calibri"/>
          <w:i/>
          <w:iCs/>
        </w:rPr>
        <w:t>Computing in Science &amp; Engineering</w:t>
      </w:r>
      <w:r w:rsidRPr="0089420F">
        <w:rPr>
          <w:rFonts w:ascii="Calibri" w:hAnsi="Calibri" w:cs="Calibri"/>
        </w:rPr>
        <w:t xml:space="preserve">, </w:t>
      </w:r>
      <w:r w:rsidRPr="0089420F">
        <w:rPr>
          <w:rFonts w:ascii="Calibri" w:hAnsi="Calibri" w:cs="Calibri"/>
          <w:i/>
          <w:iCs/>
        </w:rPr>
        <w:t>9</w:t>
      </w:r>
      <w:r w:rsidRPr="0089420F">
        <w:rPr>
          <w:rFonts w:ascii="Calibri" w:hAnsi="Calibri" w:cs="Calibri"/>
        </w:rPr>
        <w:t>(3), 90–95. https://doi.org/10.1109/MCSE.2007.55</w:t>
      </w:r>
    </w:p>
    <w:p w14:paraId="3BC94194" w14:textId="77777777" w:rsidR="0089420F" w:rsidRPr="0089420F" w:rsidRDefault="0089420F" w:rsidP="0089420F">
      <w:pPr>
        <w:pStyle w:val="Bibliografa"/>
        <w:rPr>
          <w:rFonts w:ascii="Calibri" w:hAnsi="Calibri" w:cs="Calibri"/>
        </w:rPr>
      </w:pPr>
      <w:r w:rsidRPr="0089420F">
        <w:rPr>
          <w:rFonts w:ascii="Calibri" w:hAnsi="Calibri" w:cs="Calibri"/>
        </w:rPr>
        <w:t xml:space="preserve">Jackson, W., &amp; Berry, W. (2009). A 50-Year Farm Bill. </w:t>
      </w:r>
      <w:r w:rsidRPr="0089420F">
        <w:rPr>
          <w:rFonts w:ascii="Calibri" w:hAnsi="Calibri" w:cs="Calibri"/>
          <w:i/>
          <w:iCs/>
        </w:rPr>
        <w:t>NYT, Jan</w:t>
      </w:r>
      <w:r w:rsidRPr="0089420F">
        <w:rPr>
          <w:rFonts w:ascii="Calibri" w:hAnsi="Calibri" w:cs="Calibri"/>
        </w:rPr>
        <w:t xml:space="preserve">, </w:t>
      </w:r>
      <w:r w:rsidRPr="0089420F">
        <w:rPr>
          <w:rFonts w:ascii="Calibri" w:hAnsi="Calibri" w:cs="Calibri"/>
          <w:i/>
          <w:iCs/>
        </w:rPr>
        <w:t>4</w:t>
      </w:r>
      <w:r w:rsidRPr="0089420F">
        <w:rPr>
          <w:rFonts w:ascii="Calibri" w:hAnsi="Calibri" w:cs="Calibri"/>
        </w:rPr>
        <w:t>.</w:t>
      </w:r>
    </w:p>
    <w:p w14:paraId="32E59A6A" w14:textId="77777777" w:rsidR="0089420F" w:rsidRPr="0089420F" w:rsidRDefault="0089420F" w:rsidP="0089420F">
      <w:pPr>
        <w:pStyle w:val="Bibliografa"/>
        <w:rPr>
          <w:rFonts w:ascii="Calibri" w:hAnsi="Calibri" w:cs="Calibri"/>
        </w:rPr>
      </w:pPr>
      <w:r w:rsidRPr="0089420F">
        <w:rPr>
          <w:rFonts w:ascii="Calibri" w:hAnsi="Calibri" w:cs="Calibri"/>
        </w:rPr>
        <w:t xml:space="preserve">Jaffee, D. (2012). Weak coffee: Certification and co-optation in the fair trade movement. </w:t>
      </w:r>
      <w:r w:rsidRPr="0089420F">
        <w:rPr>
          <w:rFonts w:ascii="Calibri" w:hAnsi="Calibri" w:cs="Calibri"/>
          <w:i/>
          <w:iCs/>
        </w:rPr>
        <w:t>Social Problems</w:t>
      </w:r>
      <w:r w:rsidRPr="0089420F">
        <w:rPr>
          <w:rFonts w:ascii="Calibri" w:hAnsi="Calibri" w:cs="Calibri"/>
        </w:rPr>
        <w:t xml:space="preserve">, </w:t>
      </w:r>
      <w:r w:rsidRPr="0089420F">
        <w:rPr>
          <w:rFonts w:ascii="Calibri" w:hAnsi="Calibri" w:cs="Calibri"/>
          <w:i/>
          <w:iCs/>
        </w:rPr>
        <w:t>59</w:t>
      </w:r>
      <w:r w:rsidRPr="0089420F">
        <w:rPr>
          <w:rFonts w:ascii="Calibri" w:hAnsi="Calibri" w:cs="Calibri"/>
        </w:rPr>
        <w:t>(1), 94–116.</w:t>
      </w:r>
    </w:p>
    <w:p w14:paraId="2D61B192" w14:textId="77777777" w:rsidR="0089420F" w:rsidRPr="0089420F" w:rsidRDefault="0089420F" w:rsidP="0089420F">
      <w:pPr>
        <w:pStyle w:val="Bibliografa"/>
        <w:rPr>
          <w:rFonts w:ascii="Calibri" w:hAnsi="Calibri" w:cs="Calibri"/>
        </w:rPr>
      </w:pPr>
      <w:r w:rsidRPr="0089420F">
        <w:rPr>
          <w:rFonts w:ascii="Calibri" w:hAnsi="Calibri" w:cs="Calibri"/>
        </w:rPr>
        <w:t xml:space="preserve">Jaffee, D., &amp; Howard, P. H. (2010). Corporate cooptation of organic and fair trade standards. </w:t>
      </w:r>
      <w:r w:rsidRPr="0089420F">
        <w:rPr>
          <w:rFonts w:ascii="Calibri" w:hAnsi="Calibri" w:cs="Calibri"/>
          <w:i/>
          <w:iCs/>
        </w:rPr>
        <w:t>Agriculture and Human Values</w:t>
      </w:r>
      <w:r w:rsidRPr="0089420F">
        <w:rPr>
          <w:rFonts w:ascii="Calibri" w:hAnsi="Calibri" w:cs="Calibri"/>
        </w:rPr>
        <w:t xml:space="preserve">, </w:t>
      </w:r>
      <w:r w:rsidRPr="0089420F">
        <w:rPr>
          <w:rFonts w:ascii="Calibri" w:hAnsi="Calibri" w:cs="Calibri"/>
          <w:i/>
          <w:iCs/>
        </w:rPr>
        <w:t>27</w:t>
      </w:r>
      <w:r w:rsidRPr="0089420F">
        <w:rPr>
          <w:rFonts w:ascii="Calibri" w:hAnsi="Calibri" w:cs="Calibri"/>
        </w:rPr>
        <w:t>(4), 387–399. https://doi.org/10.1007/s10460-009-9231-8</w:t>
      </w:r>
    </w:p>
    <w:p w14:paraId="17E5F872" w14:textId="77777777" w:rsidR="0089420F" w:rsidRPr="0089420F" w:rsidRDefault="0089420F" w:rsidP="0089420F">
      <w:pPr>
        <w:pStyle w:val="Bibliografa"/>
        <w:rPr>
          <w:rFonts w:ascii="Calibri" w:hAnsi="Calibri" w:cs="Calibri"/>
        </w:rPr>
      </w:pPr>
      <w:r w:rsidRPr="0089420F">
        <w:rPr>
          <w:rFonts w:ascii="Calibri" w:hAnsi="Calibri" w:cs="Calibri"/>
        </w:rPr>
        <w:t xml:space="preserve">Khaledi, M., Liaghati, H., Mohammadamini, M., &amp; Weseen, S. (2011). Assessing the Barriers to Conversion to Organic Farming in Canada. </w:t>
      </w:r>
      <w:r w:rsidRPr="0089420F">
        <w:rPr>
          <w:rFonts w:ascii="Calibri" w:hAnsi="Calibri" w:cs="Calibri"/>
          <w:i/>
          <w:iCs/>
        </w:rPr>
        <w:t>ENVIRONMENTAL SCIENCES</w:t>
      </w:r>
      <w:r w:rsidRPr="0089420F">
        <w:rPr>
          <w:rFonts w:ascii="Calibri" w:hAnsi="Calibri" w:cs="Calibri"/>
        </w:rPr>
        <w:t xml:space="preserve">, </w:t>
      </w:r>
      <w:r w:rsidRPr="0089420F">
        <w:rPr>
          <w:rFonts w:ascii="Calibri" w:hAnsi="Calibri" w:cs="Calibri"/>
          <w:i/>
          <w:iCs/>
        </w:rPr>
        <w:t>8</w:t>
      </w:r>
      <w:r w:rsidRPr="0089420F">
        <w:rPr>
          <w:rFonts w:ascii="Calibri" w:hAnsi="Calibri" w:cs="Calibri"/>
        </w:rPr>
        <w:t>(2), 109–126.</w:t>
      </w:r>
    </w:p>
    <w:p w14:paraId="6C78EF0D" w14:textId="77777777" w:rsidR="0089420F" w:rsidRPr="0089420F" w:rsidRDefault="0089420F" w:rsidP="0089420F">
      <w:pPr>
        <w:pStyle w:val="Bibliografa"/>
        <w:rPr>
          <w:rFonts w:ascii="Calibri" w:hAnsi="Calibri" w:cs="Calibri"/>
        </w:rPr>
      </w:pPr>
      <w:r w:rsidRPr="0089420F">
        <w:rPr>
          <w:rFonts w:ascii="Calibri" w:hAnsi="Calibri" w:cs="Calibri"/>
        </w:rPr>
        <w:t xml:space="preserve">Kogan, M. (1998). Integrated pest management: Historical perspectives and contemporary developments. </w:t>
      </w:r>
      <w:r w:rsidRPr="0089420F">
        <w:rPr>
          <w:rFonts w:ascii="Calibri" w:hAnsi="Calibri" w:cs="Calibri"/>
          <w:i/>
          <w:iCs/>
        </w:rPr>
        <w:t>Annual Review of Entomology</w:t>
      </w:r>
      <w:r w:rsidRPr="0089420F">
        <w:rPr>
          <w:rFonts w:ascii="Calibri" w:hAnsi="Calibri" w:cs="Calibri"/>
        </w:rPr>
        <w:t xml:space="preserve">, </w:t>
      </w:r>
      <w:r w:rsidRPr="0089420F">
        <w:rPr>
          <w:rFonts w:ascii="Calibri" w:hAnsi="Calibri" w:cs="Calibri"/>
          <w:i/>
          <w:iCs/>
        </w:rPr>
        <w:t>43</w:t>
      </w:r>
      <w:r w:rsidRPr="0089420F">
        <w:rPr>
          <w:rFonts w:ascii="Calibri" w:hAnsi="Calibri" w:cs="Calibri"/>
        </w:rPr>
        <w:t>(1), 243–270.</w:t>
      </w:r>
    </w:p>
    <w:p w14:paraId="7677A40E" w14:textId="77777777" w:rsidR="0089420F" w:rsidRPr="0089420F" w:rsidRDefault="0089420F" w:rsidP="0089420F">
      <w:pPr>
        <w:pStyle w:val="Bibliografa"/>
        <w:rPr>
          <w:rFonts w:ascii="Calibri" w:hAnsi="Calibri" w:cs="Calibri"/>
        </w:rPr>
      </w:pPr>
      <w:r w:rsidRPr="0089420F">
        <w:rPr>
          <w:rFonts w:ascii="Calibri" w:hAnsi="Calibri" w:cs="Calibri"/>
        </w:rPr>
        <w:t xml:space="preserve">Kovach, J., Petzoldt, C., Degni, J., &amp; Tette, J. (1992). </w:t>
      </w:r>
      <w:r w:rsidRPr="0089420F">
        <w:rPr>
          <w:rFonts w:ascii="Calibri" w:hAnsi="Calibri" w:cs="Calibri"/>
          <w:i/>
          <w:iCs/>
        </w:rPr>
        <w:t>A method to measure the environmental impact of pesticides</w:t>
      </w:r>
      <w:r w:rsidRPr="0089420F">
        <w:rPr>
          <w:rFonts w:ascii="Calibri" w:hAnsi="Calibri" w:cs="Calibri"/>
        </w:rPr>
        <w:t>. https://ecommons.cornell.edu/handle/1813/5203</w:t>
      </w:r>
    </w:p>
    <w:p w14:paraId="66DDA14C" w14:textId="77777777" w:rsidR="0089420F" w:rsidRPr="0089420F" w:rsidRDefault="0089420F" w:rsidP="0089420F">
      <w:pPr>
        <w:pStyle w:val="Bibliografa"/>
        <w:rPr>
          <w:rFonts w:ascii="Calibri" w:hAnsi="Calibri" w:cs="Calibri"/>
        </w:rPr>
      </w:pPr>
      <w:r w:rsidRPr="0089420F">
        <w:rPr>
          <w:rFonts w:ascii="Calibri" w:hAnsi="Calibri" w:cs="Calibri"/>
        </w:rPr>
        <w:t xml:space="preserve">Lyon, A., Bell, M. M., Gratton, C., &amp; Jackson, R. (2011). Farming without a recipe: Wisconsin graziers and new directions for agricultural science. </w:t>
      </w:r>
      <w:r w:rsidRPr="0089420F">
        <w:rPr>
          <w:rFonts w:ascii="Calibri" w:hAnsi="Calibri" w:cs="Calibri"/>
          <w:i/>
          <w:iCs/>
        </w:rPr>
        <w:t>Journal of Rural Studies</w:t>
      </w:r>
      <w:r w:rsidRPr="0089420F">
        <w:rPr>
          <w:rFonts w:ascii="Calibri" w:hAnsi="Calibri" w:cs="Calibri"/>
        </w:rPr>
        <w:t xml:space="preserve">, </w:t>
      </w:r>
      <w:r w:rsidRPr="0089420F">
        <w:rPr>
          <w:rFonts w:ascii="Calibri" w:hAnsi="Calibri" w:cs="Calibri"/>
          <w:i/>
          <w:iCs/>
        </w:rPr>
        <w:t>27</w:t>
      </w:r>
      <w:r w:rsidRPr="0089420F">
        <w:rPr>
          <w:rFonts w:ascii="Calibri" w:hAnsi="Calibri" w:cs="Calibri"/>
        </w:rPr>
        <w:t>(4), 384–393.</w:t>
      </w:r>
    </w:p>
    <w:p w14:paraId="5F81D652" w14:textId="77777777" w:rsidR="0089420F" w:rsidRPr="0089420F" w:rsidRDefault="0089420F" w:rsidP="0089420F">
      <w:pPr>
        <w:pStyle w:val="Bibliografa"/>
        <w:rPr>
          <w:rFonts w:ascii="Calibri" w:hAnsi="Calibri" w:cs="Calibri"/>
        </w:rPr>
      </w:pPr>
      <w:r w:rsidRPr="0089420F">
        <w:rPr>
          <w:rFonts w:ascii="Calibri" w:hAnsi="Calibri" w:cs="Calibri"/>
        </w:rPr>
        <w:t xml:space="preserve">Maupin, J., &amp; Norton, G. (2010). Pesticide use and IPM adoption: Does IPM reduce pesticide use in the United States. </w:t>
      </w:r>
      <w:r w:rsidRPr="0089420F">
        <w:rPr>
          <w:rFonts w:ascii="Calibri" w:hAnsi="Calibri" w:cs="Calibri"/>
          <w:i/>
          <w:iCs/>
        </w:rPr>
        <w:t>Agricultural &amp; Applied Economics Association Annual Meeting, Denver, CO</w:t>
      </w:r>
      <w:r w:rsidRPr="0089420F">
        <w:rPr>
          <w:rFonts w:ascii="Calibri" w:hAnsi="Calibri" w:cs="Calibri"/>
        </w:rPr>
        <w:t>.</w:t>
      </w:r>
    </w:p>
    <w:p w14:paraId="1307EF58" w14:textId="77777777" w:rsidR="0089420F" w:rsidRPr="0089420F" w:rsidRDefault="0089420F" w:rsidP="0089420F">
      <w:pPr>
        <w:pStyle w:val="Bibliografa"/>
        <w:rPr>
          <w:rFonts w:ascii="Calibri" w:hAnsi="Calibri" w:cs="Calibri"/>
        </w:rPr>
      </w:pPr>
      <w:r w:rsidRPr="0089420F">
        <w:rPr>
          <w:rFonts w:ascii="Calibri" w:hAnsi="Calibri" w:cs="Calibri"/>
        </w:rPr>
        <w:t xml:space="preserve">Midmore, P., Padel, S., McCalman, H., Isherwood, J., Fowler, S., &amp; Lamkpin, N. (2001). </w:t>
      </w:r>
      <w:r w:rsidRPr="0089420F">
        <w:rPr>
          <w:rFonts w:ascii="Calibri" w:hAnsi="Calibri" w:cs="Calibri"/>
          <w:i/>
          <w:iCs/>
        </w:rPr>
        <w:t>Attitudes towards conversion to organic production systems: A study of farmers in England</w:t>
      </w:r>
      <w:r w:rsidRPr="0089420F">
        <w:rPr>
          <w:rFonts w:ascii="Calibri" w:hAnsi="Calibri" w:cs="Calibri"/>
        </w:rPr>
        <w:t>.</w:t>
      </w:r>
    </w:p>
    <w:p w14:paraId="3275B77F" w14:textId="77777777" w:rsidR="0089420F" w:rsidRPr="0089420F" w:rsidRDefault="0089420F" w:rsidP="0089420F">
      <w:pPr>
        <w:pStyle w:val="Bibliografa"/>
        <w:rPr>
          <w:rFonts w:ascii="Calibri" w:hAnsi="Calibri" w:cs="Calibri"/>
        </w:rPr>
      </w:pPr>
      <w:r w:rsidRPr="0089420F">
        <w:rPr>
          <w:rFonts w:ascii="Calibri" w:hAnsi="Calibri" w:cs="Calibri"/>
        </w:rPr>
        <w:t xml:space="preserve">Mutersbaugh, T. (2002). The number is the beast: A political economy of organic-coffee certification and producer unionism. </w:t>
      </w:r>
      <w:r w:rsidRPr="0089420F">
        <w:rPr>
          <w:rFonts w:ascii="Calibri" w:hAnsi="Calibri" w:cs="Calibri"/>
          <w:i/>
          <w:iCs/>
        </w:rPr>
        <w:t>Environment and Planning A</w:t>
      </w:r>
      <w:r w:rsidRPr="0089420F">
        <w:rPr>
          <w:rFonts w:ascii="Calibri" w:hAnsi="Calibri" w:cs="Calibri"/>
        </w:rPr>
        <w:t xml:space="preserve">, </w:t>
      </w:r>
      <w:r w:rsidRPr="0089420F">
        <w:rPr>
          <w:rFonts w:ascii="Calibri" w:hAnsi="Calibri" w:cs="Calibri"/>
          <w:i/>
          <w:iCs/>
        </w:rPr>
        <w:t>34</w:t>
      </w:r>
      <w:r w:rsidRPr="0089420F">
        <w:rPr>
          <w:rFonts w:ascii="Calibri" w:hAnsi="Calibri" w:cs="Calibri"/>
        </w:rPr>
        <w:t>(7), 1165–1184.</w:t>
      </w:r>
    </w:p>
    <w:p w14:paraId="690D4346" w14:textId="77777777" w:rsidR="0089420F" w:rsidRPr="0089420F" w:rsidRDefault="0089420F" w:rsidP="0089420F">
      <w:pPr>
        <w:pStyle w:val="Bibliografa"/>
        <w:rPr>
          <w:rFonts w:ascii="Calibri" w:hAnsi="Calibri" w:cs="Calibri"/>
        </w:rPr>
      </w:pPr>
      <w:r w:rsidRPr="0089420F">
        <w:rPr>
          <w:rFonts w:ascii="Calibri" w:hAnsi="Calibri" w:cs="Calibri"/>
        </w:rPr>
        <w:lastRenderedPageBreak/>
        <w:t xml:space="preserve">OJEC. (2009). </w:t>
      </w:r>
      <w:r w:rsidRPr="0089420F">
        <w:rPr>
          <w:rFonts w:ascii="Calibri" w:hAnsi="Calibri" w:cs="Calibri"/>
          <w:i/>
          <w:iCs/>
        </w:rPr>
        <w:t>DIRECTIVE 2009/128/EC OF THE EUROPEAN PARLIAMENT AND OF THE COUNCIL of 21 October 2009 establishing a framework for Community action to achieve the sustainable use of pesticides</w:t>
      </w:r>
      <w:r w:rsidRPr="0089420F">
        <w:rPr>
          <w:rFonts w:ascii="Calibri" w:hAnsi="Calibri" w:cs="Calibri"/>
        </w:rPr>
        <w:t>. https://eur-lex.europa.eu/legal-content/EN/ALL/?uri=CELEX%3A32009L0128</w:t>
      </w:r>
    </w:p>
    <w:p w14:paraId="3CDAC0DA" w14:textId="77777777" w:rsidR="0089420F" w:rsidRPr="0089420F" w:rsidRDefault="0089420F" w:rsidP="0089420F">
      <w:pPr>
        <w:pStyle w:val="Bibliografa"/>
        <w:rPr>
          <w:rFonts w:ascii="Calibri" w:hAnsi="Calibri" w:cs="Calibri"/>
        </w:rPr>
      </w:pPr>
      <w:r w:rsidRPr="0089420F">
        <w:rPr>
          <w:rFonts w:ascii="Calibri" w:hAnsi="Calibri" w:cs="Calibri"/>
        </w:rPr>
        <w:t xml:space="preserve">Ostrom, E., Burger, J., Field, C. B., Norgaard, R. B., &amp; Policansky, D. (1999). Revisiting the commons: Local lessons, global challenges. </w:t>
      </w:r>
      <w:r w:rsidRPr="0089420F">
        <w:rPr>
          <w:rFonts w:ascii="Calibri" w:hAnsi="Calibri" w:cs="Calibri"/>
          <w:i/>
          <w:iCs/>
        </w:rPr>
        <w:t>Science</w:t>
      </w:r>
      <w:r w:rsidRPr="0089420F">
        <w:rPr>
          <w:rFonts w:ascii="Calibri" w:hAnsi="Calibri" w:cs="Calibri"/>
        </w:rPr>
        <w:t xml:space="preserve">, </w:t>
      </w:r>
      <w:r w:rsidRPr="0089420F">
        <w:rPr>
          <w:rFonts w:ascii="Calibri" w:hAnsi="Calibri" w:cs="Calibri"/>
          <w:i/>
          <w:iCs/>
        </w:rPr>
        <w:t>284</w:t>
      </w:r>
      <w:r w:rsidRPr="0089420F">
        <w:rPr>
          <w:rFonts w:ascii="Calibri" w:hAnsi="Calibri" w:cs="Calibri"/>
        </w:rPr>
        <w:t>(5412), 278–282.</w:t>
      </w:r>
    </w:p>
    <w:p w14:paraId="2F253EAB" w14:textId="77777777" w:rsidR="0089420F" w:rsidRPr="0089420F" w:rsidRDefault="0089420F" w:rsidP="0089420F">
      <w:pPr>
        <w:pStyle w:val="Bibliografa"/>
        <w:rPr>
          <w:rFonts w:ascii="Calibri" w:hAnsi="Calibri" w:cs="Calibri"/>
        </w:rPr>
      </w:pPr>
      <w:r w:rsidRPr="0089420F">
        <w:rPr>
          <w:rFonts w:ascii="Calibri" w:hAnsi="Calibri" w:cs="Calibri"/>
        </w:rPr>
        <w:t xml:space="preserve">Parsa, S., Morse, S., Bonifacio, A., Chancellor, T. C., Condori, B., Crespo-Pérez, V., Hobbs, S. L., Kroschel, J., Ba, M. N., &amp; Rebaudo, F. (2014). Obstacles to integrated pest management adoption in developing countries. </w:t>
      </w:r>
      <w:r w:rsidRPr="0089420F">
        <w:rPr>
          <w:rFonts w:ascii="Calibri" w:hAnsi="Calibri" w:cs="Calibri"/>
          <w:i/>
          <w:iCs/>
        </w:rPr>
        <w:t>Proceedings of the National Academy of Sciences</w:t>
      </w:r>
      <w:r w:rsidRPr="0089420F">
        <w:rPr>
          <w:rFonts w:ascii="Calibri" w:hAnsi="Calibri" w:cs="Calibri"/>
        </w:rPr>
        <w:t xml:space="preserve">, </w:t>
      </w:r>
      <w:r w:rsidRPr="0089420F">
        <w:rPr>
          <w:rFonts w:ascii="Calibri" w:hAnsi="Calibri" w:cs="Calibri"/>
          <w:i/>
          <w:iCs/>
        </w:rPr>
        <w:t>111</w:t>
      </w:r>
      <w:r w:rsidRPr="0089420F">
        <w:rPr>
          <w:rFonts w:ascii="Calibri" w:hAnsi="Calibri" w:cs="Calibri"/>
        </w:rPr>
        <w:t>(10), 3889–3894.</w:t>
      </w:r>
    </w:p>
    <w:p w14:paraId="42E1E6EF" w14:textId="77777777" w:rsidR="0089420F" w:rsidRPr="0089420F" w:rsidRDefault="0089420F" w:rsidP="0089420F">
      <w:pPr>
        <w:pStyle w:val="Bibliografa"/>
        <w:rPr>
          <w:rFonts w:ascii="Calibri" w:hAnsi="Calibri" w:cs="Calibri"/>
        </w:rPr>
      </w:pPr>
      <w:r w:rsidRPr="0089420F">
        <w:rPr>
          <w:rFonts w:ascii="Calibri" w:hAnsi="Calibri" w:cs="Calibri"/>
        </w:rPr>
        <w:t xml:space="preserve">Raynolds, L. T., Murray, D., &amp; Heller, A. (2007). Regulating sustainability in the coffee sector: A comparative analysis of third-party environmental and social certification initiatives. </w:t>
      </w:r>
      <w:r w:rsidRPr="0089420F">
        <w:rPr>
          <w:rFonts w:ascii="Calibri" w:hAnsi="Calibri" w:cs="Calibri"/>
          <w:i/>
          <w:iCs/>
        </w:rPr>
        <w:t>Agriculture and Human Values</w:t>
      </w:r>
      <w:r w:rsidRPr="0089420F">
        <w:rPr>
          <w:rFonts w:ascii="Calibri" w:hAnsi="Calibri" w:cs="Calibri"/>
        </w:rPr>
        <w:t xml:space="preserve">, </w:t>
      </w:r>
      <w:r w:rsidRPr="0089420F">
        <w:rPr>
          <w:rFonts w:ascii="Calibri" w:hAnsi="Calibri" w:cs="Calibri"/>
          <w:i/>
          <w:iCs/>
        </w:rPr>
        <w:t>24</w:t>
      </w:r>
      <w:r w:rsidRPr="0089420F">
        <w:rPr>
          <w:rFonts w:ascii="Calibri" w:hAnsi="Calibri" w:cs="Calibri"/>
        </w:rPr>
        <w:t>(2), 147–163. https://doi.org/10.1007/s10460-006-9047-8</w:t>
      </w:r>
    </w:p>
    <w:p w14:paraId="6F653D3B" w14:textId="77777777" w:rsidR="0089420F" w:rsidRPr="0089420F" w:rsidRDefault="0089420F" w:rsidP="0089420F">
      <w:pPr>
        <w:pStyle w:val="Bibliografa"/>
        <w:rPr>
          <w:rFonts w:ascii="Calibri" w:hAnsi="Calibri" w:cs="Calibri"/>
        </w:rPr>
      </w:pPr>
      <w:r w:rsidRPr="0089420F">
        <w:rPr>
          <w:rFonts w:ascii="Calibri" w:hAnsi="Calibri" w:cs="Calibri"/>
        </w:rPr>
        <w:t xml:space="preserve">Regidor, E., Ronda, E., García, A. M., &amp; Domínguez, V. (2004). Paternal exposure to agricultural pesticides and cause specific fetal death. </w:t>
      </w:r>
      <w:r w:rsidRPr="0089420F">
        <w:rPr>
          <w:rFonts w:ascii="Calibri" w:hAnsi="Calibri" w:cs="Calibri"/>
          <w:i/>
          <w:iCs/>
        </w:rPr>
        <w:t>Occupational and Environmental Medicine</w:t>
      </w:r>
      <w:r w:rsidRPr="0089420F">
        <w:rPr>
          <w:rFonts w:ascii="Calibri" w:hAnsi="Calibri" w:cs="Calibri"/>
        </w:rPr>
        <w:t xml:space="preserve">, </w:t>
      </w:r>
      <w:r w:rsidRPr="0089420F">
        <w:rPr>
          <w:rFonts w:ascii="Calibri" w:hAnsi="Calibri" w:cs="Calibri"/>
          <w:i/>
          <w:iCs/>
        </w:rPr>
        <w:t>61</w:t>
      </w:r>
      <w:r w:rsidRPr="0089420F">
        <w:rPr>
          <w:rFonts w:ascii="Calibri" w:hAnsi="Calibri" w:cs="Calibri"/>
        </w:rPr>
        <w:t>(4), 334–339.</w:t>
      </w:r>
    </w:p>
    <w:p w14:paraId="19EAFB8B" w14:textId="77777777" w:rsidR="0089420F" w:rsidRPr="0089420F" w:rsidRDefault="0089420F" w:rsidP="0089420F">
      <w:pPr>
        <w:pStyle w:val="Bibliografa"/>
        <w:rPr>
          <w:rFonts w:ascii="Calibri" w:hAnsi="Calibri" w:cs="Calibri"/>
        </w:rPr>
      </w:pPr>
      <w:r w:rsidRPr="0089420F">
        <w:rPr>
          <w:rFonts w:ascii="Calibri" w:hAnsi="Calibri" w:cs="Calibri"/>
        </w:rPr>
        <w:t xml:space="preserve">Rosset, P. M., &amp; Altieri, M. A. (1997). Agroecology versus input substitution: A fundamental contradiction of sustainable agriculture. </w:t>
      </w:r>
      <w:r w:rsidRPr="0089420F">
        <w:rPr>
          <w:rFonts w:ascii="Calibri" w:hAnsi="Calibri" w:cs="Calibri"/>
          <w:i/>
          <w:iCs/>
        </w:rPr>
        <w:t>Society &amp; Natural Resources</w:t>
      </w:r>
      <w:r w:rsidRPr="0089420F">
        <w:rPr>
          <w:rFonts w:ascii="Calibri" w:hAnsi="Calibri" w:cs="Calibri"/>
        </w:rPr>
        <w:t xml:space="preserve">, </w:t>
      </w:r>
      <w:r w:rsidRPr="0089420F">
        <w:rPr>
          <w:rFonts w:ascii="Calibri" w:hAnsi="Calibri" w:cs="Calibri"/>
          <w:i/>
          <w:iCs/>
        </w:rPr>
        <w:t>10</w:t>
      </w:r>
      <w:r w:rsidRPr="0089420F">
        <w:rPr>
          <w:rFonts w:ascii="Calibri" w:hAnsi="Calibri" w:cs="Calibri"/>
        </w:rPr>
        <w:t>(3), 283–295.</w:t>
      </w:r>
    </w:p>
    <w:p w14:paraId="66C0C7C1" w14:textId="77777777" w:rsidR="0089420F" w:rsidRPr="0089420F" w:rsidRDefault="0089420F" w:rsidP="0089420F">
      <w:pPr>
        <w:pStyle w:val="Bibliografa"/>
        <w:rPr>
          <w:rFonts w:ascii="Calibri" w:hAnsi="Calibri" w:cs="Calibri"/>
        </w:rPr>
      </w:pPr>
      <w:r w:rsidRPr="0089420F">
        <w:rPr>
          <w:rFonts w:ascii="Calibri" w:hAnsi="Calibri" w:cs="Calibri"/>
        </w:rPr>
        <w:t xml:space="preserve">Sappington, T. W. (2014). Emerging issues in Integrated Pest Management implementation and adoption in the North Central USA. In </w:t>
      </w:r>
      <w:r w:rsidRPr="0089420F">
        <w:rPr>
          <w:rFonts w:ascii="Calibri" w:hAnsi="Calibri" w:cs="Calibri"/>
          <w:i/>
          <w:iCs/>
        </w:rPr>
        <w:t>Integrated Pest Management</w:t>
      </w:r>
      <w:r w:rsidRPr="0089420F">
        <w:rPr>
          <w:rFonts w:ascii="Calibri" w:hAnsi="Calibri" w:cs="Calibri"/>
        </w:rPr>
        <w:t xml:space="preserve"> (pp. 65–97). Springer.</w:t>
      </w:r>
    </w:p>
    <w:p w14:paraId="0CBC232A" w14:textId="77777777" w:rsidR="0089420F" w:rsidRPr="0089420F" w:rsidRDefault="0089420F" w:rsidP="0089420F">
      <w:pPr>
        <w:pStyle w:val="Bibliografa"/>
        <w:rPr>
          <w:rFonts w:ascii="Calibri" w:hAnsi="Calibri" w:cs="Calibri"/>
        </w:rPr>
      </w:pPr>
      <w:r w:rsidRPr="0089420F">
        <w:rPr>
          <w:rFonts w:ascii="Calibri" w:hAnsi="Calibri" w:cs="Calibri"/>
        </w:rPr>
        <w:t xml:space="preserve">Sheehy, J. E., Sinclair, T. R., &amp; Cassman, K. G. (2005). Curiosities, nonsense, non-science and SRI. </w:t>
      </w:r>
      <w:r w:rsidRPr="0089420F">
        <w:rPr>
          <w:rFonts w:ascii="Calibri" w:hAnsi="Calibri" w:cs="Calibri"/>
          <w:i/>
          <w:iCs/>
        </w:rPr>
        <w:t>Agronomy–Faculty Publications</w:t>
      </w:r>
      <w:r w:rsidRPr="0089420F">
        <w:rPr>
          <w:rFonts w:ascii="Calibri" w:hAnsi="Calibri" w:cs="Calibri"/>
        </w:rPr>
        <w:t>, 72.</w:t>
      </w:r>
    </w:p>
    <w:p w14:paraId="289DB2E3" w14:textId="77777777" w:rsidR="0089420F" w:rsidRPr="0089420F" w:rsidRDefault="0089420F" w:rsidP="0089420F">
      <w:pPr>
        <w:pStyle w:val="Bibliografa"/>
        <w:rPr>
          <w:rFonts w:ascii="Calibri" w:hAnsi="Calibri" w:cs="Calibri"/>
        </w:rPr>
      </w:pPr>
      <w:r w:rsidRPr="0089420F">
        <w:rPr>
          <w:rFonts w:ascii="Calibri" w:hAnsi="Calibri" w:cs="Calibri"/>
        </w:rPr>
        <w:t xml:space="preserve">Stern, V., Smith, R., Van den Bosch, R., &amp; Hagen, K. (1959). The integration of chemical and biological control of the spotted alfalfa aphid: The integrated control concept. </w:t>
      </w:r>
      <w:r w:rsidRPr="0089420F">
        <w:rPr>
          <w:rFonts w:ascii="Calibri" w:hAnsi="Calibri" w:cs="Calibri"/>
          <w:i/>
          <w:iCs/>
        </w:rPr>
        <w:t>Hilgardia</w:t>
      </w:r>
      <w:r w:rsidRPr="0089420F">
        <w:rPr>
          <w:rFonts w:ascii="Calibri" w:hAnsi="Calibri" w:cs="Calibri"/>
        </w:rPr>
        <w:t xml:space="preserve">, </w:t>
      </w:r>
      <w:r w:rsidRPr="0089420F">
        <w:rPr>
          <w:rFonts w:ascii="Calibri" w:hAnsi="Calibri" w:cs="Calibri"/>
          <w:i/>
          <w:iCs/>
        </w:rPr>
        <w:t>29</w:t>
      </w:r>
      <w:r w:rsidRPr="0089420F">
        <w:rPr>
          <w:rFonts w:ascii="Calibri" w:hAnsi="Calibri" w:cs="Calibri"/>
        </w:rPr>
        <w:t>(2), 81–101.</w:t>
      </w:r>
    </w:p>
    <w:p w14:paraId="44E483E2" w14:textId="77777777" w:rsidR="0089420F" w:rsidRPr="0089420F" w:rsidRDefault="0089420F" w:rsidP="0089420F">
      <w:pPr>
        <w:pStyle w:val="Bibliografa"/>
        <w:rPr>
          <w:rFonts w:ascii="Calibri" w:hAnsi="Calibri" w:cs="Calibri"/>
        </w:rPr>
      </w:pPr>
      <w:r w:rsidRPr="0089420F">
        <w:rPr>
          <w:rFonts w:ascii="Calibri" w:hAnsi="Calibri" w:cs="Calibri"/>
        </w:rPr>
        <w:t xml:space="preserve">Strochlic, R., &amp; Sierra, L. (2007). Conventional, mixed and deregistered organic farmers: Entry barriers and reasons for exiting organic production in California. </w:t>
      </w:r>
      <w:r w:rsidRPr="0089420F">
        <w:rPr>
          <w:rFonts w:ascii="Calibri" w:hAnsi="Calibri" w:cs="Calibri"/>
          <w:i/>
          <w:iCs/>
        </w:rPr>
        <w:t>California Institute for Rural Studies</w:t>
      </w:r>
      <w:r w:rsidRPr="0089420F">
        <w:rPr>
          <w:rFonts w:ascii="Calibri" w:hAnsi="Calibri" w:cs="Calibri"/>
        </w:rPr>
        <w:t>, 1–32.</w:t>
      </w:r>
    </w:p>
    <w:p w14:paraId="0DA451A4" w14:textId="77777777" w:rsidR="0089420F" w:rsidRPr="0089420F" w:rsidRDefault="0089420F" w:rsidP="0089420F">
      <w:pPr>
        <w:pStyle w:val="Bibliografa"/>
        <w:rPr>
          <w:rFonts w:ascii="Calibri" w:hAnsi="Calibri" w:cs="Calibri"/>
        </w:rPr>
      </w:pPr>
      <w:r w:rsidRPr="0089420F">
        <w:rPr>
          <w:rFonts w:ascii="Calibri" w:hAnsi="Calibri" w:cs="Calibri"/>
        </w:rPr>
        <w:t xml:space="preserve">Tago, D., Andersson, H., &amp; Treich, N. (2014). Pesticides and health: A review of evidence on health effects, valuation of risks, and benefit-cost analysis. </w:t>
      </w:r>
      <w:r w:rsidRPr="0089420F">
        <w:rPr>
          <w:rFonts w:ascii="Calibri" w:hAnsi="Calibri" w:cs="Calibri"/>
          <w:i/>
          <w:iCs/>
        </w:rPr>
        <w:t>Preference Measurement in Health</w:t>
      </w:r>
      <w:r w:rsidRPr="0089420F">
        <w:rPr>
          <w:rFonts w:ascii="Calibri" w:hAnsi="Calibri" w:cs="Calibri"/>
        </w:rPr>
        <w:t>.</w:t>
      </w:r>
    </w:p>
    <w:p w14:paraId="73DCC090" w14:textId="77777777" w:rsidR="0089420F" w:rsidRPr="0089420F" w:rsidRDefault="0089420F" w:rsidP="0089420F">
      <w:pPr>
        <w:pStyle w:val="Bibliografa"/>
        <w:rPr>
          <w:rFonts w:ascii="Calibri" w:hAnsi="Calibri" w:cs="Calibri"/>
        </w:rPr>
      </w:pPr>
      <w:r w:rsidRPr="0089420F">
        <w:rPr>
          <w:rFonts w:ascii="Calibri" w:hAnsi="Calibri" w:cs="Calibri"/>
        </w:rPr>
        <w:t xml:space="preserve">Taylor, C., A. (2021). Cicadian Rhythm: Insecticides, Infant Health and Long-term Outcomes. </w:t>
      </w:r>
      <w:r w:rsidRPr="0089420F">
        <w:rPr>
          <w:rFonts w:ascii="Calibri" w:hAnsi="Calibri" w:cs="Calibri"/>
          <w:i/>
          <w:iCs/>
        </w:rPr>
        <w:t>Columbia Center for Environmental Economics and Policy Working Paper Series</w:t>
      </w:r>
      <w:r w:rsidRPr="0089420F">
        <w:rPr>
          <w:rFonts w:ascii="Calibri" w:hAnsi="Calibri" w:cs="Calibri"/>
        </w:rPr>
        <w:t xml:space="preserve">, </w:t>
      </w:r>
      <w:r w:rsidRPr="0089420F">
        <w:rPr>
          <w:rFonts w:ascii="Calibri" w:hAnsi="Calibri" w:cs="Calibri"/>
          <w:i/>
          <w:iCs/>
        </w:rPr>
        <w:t>9</w:t>
      </w:r>
      <w:r w:rsidRPr="0089420F">
        <w:rPr>
          <w:rFonts w:ascii="Calibri" w:hAnsi="Calibri" w:cs="Calibri"/>
        </w:rPr>
        <w:t>. https://ceep.columbia.edu/sites/default/files/content/papers/n0.pdf</w:t>
      </w:r>
    </w:p>
    <w:p w14:paraId="76D45928" w14:textId="77777777" w:rsidR="0089420F" w:rsidRPr="0089420F" w:rsidRDefault="0089420F" w:rsidP="0089420F">
      <w:pPr>
        <w:pStyle w:val="Bibliografa"/>
        <w:rPr>
          <w:rFonts w:ascii="Calibri" w:hAnsi="Calibri" w:cs="Calibri"/>
        </w:rPr>
      </w:pPr>
      <w:r w:rsidRPr="0089420F">
        <w:rPr>
          <w:rFonts w:ascii="Calibri" w:hAnsi="Calibri" w:cs="Calibri"/>
        </w:rPr>
        <w:t xml:space="preserve">USDA Study Team on Organic Farming. (1980). </w:t>
      </w:r>
      <w:r w:rsidRPr="0089420F">
        <w:rPr>
          <w:rFonts w:ascii="Calibri" w:hAnsi="Calibri" w:cs="Calibri"/>
          <w:i/>
          <w:iCs/>
        </w:rPr>
        <w:t>Report and recommendations on organic farming</w:t>
      </w:r>
      <w:r w:rsidRPr="0089420F">
        <w:rPr>
          <w:rFonts w:ascii="Calibri" w:hAnsi="Calibri" w:cs="Calibri"/>
        </w:rPr>
        <w:t>. US Department of Agriculture.</w:t>
      </w:r>
    </w:p>
    <w:p w14:paraId="4B6D55AE" w14:textId="77777777" w:rsidR="0089420F" w:rsidRPr="0089420F" w:rsidRDefault="0089420F" w:rsidP="0089420F">
      <w:pPr>
        <w:pStyle w:val="Bibliografa"/>
        <w:rPr>
          <w:rFonts w:ascii="Calibri" w:hAnsi="Calibri" w:cs="Calibri"/>
        </w:rPr>
      </w:pPr>
      <w:r w:rsidRPr="0089420F">
        <w:rPr>
          <w:rFonts w:ascii="Calibri" w:hAnsi="Calibri" w:cs="Calibri"/>
        </w:rPr>
        <w:t xml:space="preserve">Vogel, D. (2008). Private Global Business Regulation. </w:t>
      </w:r>
      <w:r w:rsidRPr="0089420F">
        <w:rPr>
          <w:rFonts w:ascii="Calibri" w:hAnsi="Calibri" w:cs="Calibri"/>
          <w:i/>
          <w:iCs/>
        </w:rPr>
        <w:t>Annual Review of Political Science</w:t>
      </w:r>
      <w:r w:rsidRPr="0089420F">
        <w:rPr>
          <w:rFonts w:ascii="Calibri" w:hAnsi="Calibri" w:cs="Calibri"/>
        </w:rPr>
        <w:t xml:space="preserve">, </w:t>
      </w:r>
      <w:r w:rsidRPr="0089420F">
        <w:rPr>
          <w:rFonts w:ascii="Calibri" w:hAnsi="Calibri" w:cs="Calibri"/>
          <w:i/>
          <w:iCs/>
        </w:rPr>
        <w:t>11</w:t>
      </w:r>
      <w:r w:rsidRPr="0089420F">
        <w:rPr>
          <w:rFonts w:ascii="Calibri" w:hAnsi="Calibri" w:cs="Calibri"/>
        </w:rPr>
        <w:t>(1), 261–282. https://doi.org/10.1146/annurev.polisci.11.053106.141706</w:t>
      </w:r>
    </w:p>
    <w:p w14:paraId="3C7CE1AF" w14:textId="77777777" w:rsidR="0089420F" w:rsidRPr="0089420F" w:rsidRDefault="0089420F" w:rsidP="0089420F">
      <w:pPr>
        <w:pStyle w:val="Bibliografa"/>
        <w:rPr>
          <w:rFonts w:ascii="Calibri" w:hAnsi="Calibri" w:cs="Calibri"/>
        </w:rPr>
      </w:pPr>
      <w:r w:rsidRPr="0089420F">
        <w:rPr>
          <w:rFonts w:ascii="Calibri" w:hAnsi="Calibri" w:cs="Calibri"/>
        </w:rPr>
        <w:t xml:space="preserve">West, G. E., &amp; Cisse, I. A. (2014). </w:t>
      </w:r>
      <w:r w:rsidRPr="0089420F">
        <w:rPr>
          <w:rFonts w:ascii="Calibri" w:hAnsi="Calibri" w:cs="Calibri"/>
          <w:i/>
          <w:iCs/>
        </w:rPr>
        <w:t>Social Determinants Of Adoption Of Integrated Pest Management (Ipm) By Quebec Grain Farmers</w:t>
      </w:r>
      <w:r w:rsidRPr="0089420F">
        <w:rPr>
          <w:rFonts w:ascii="Calibri" w:hAnsi="Calibri" w:cs="Calibri"/>
        </w:rPr>
        <w:t>.</w:t>
      </w:r>
    </w:p>
    <w:p w14:paraId="1DEAB883" w14:textId="77777777" w:rsidR="0089420F" w:rsidRPr="0089420F" w:rsidRDefault="0089420F" w:rsidP="0089420F">
      <w:pPr>
        <w:pStyle w:val="Bibliografa"/>
        <w:rPr>
          <w:rFonts w:ascii="Calibri" w:hAnsi="Calibri" w:cs="Calibri"/>
        </w:rPr>
      </w:pPr>
      <w:r w:rsidRPr="0089420F">
        <w:rPr>
          <w:rFonts w:ascii="Calibri" w:hAnsi="Calibri" w:cs="Calibri"/>
        </w:rPr>
        <w:t xml:space="preserve">Zalucki, M. P., Adamson, D., &amp; Furlong, M. J. (2009). The future of IPM: Whither or wither? </w:t>
      </w:r>
      <w:r w:rsidRPr="0089420F">
        <w:rPr>
          <w:rFonts w:ascii="Calibri" w:hAnsi="Calibri" w:cs="Calibri"/>
          <w:i/>
          <w:iCs/>
        </w:rPr>
        <w:t>Australian Journal of Entomology</w:t>
      </w:r>
      <w:r w:rsidRPr="0089420F">
        <w:rPr>
          <w:rFonts w:ascii="Calibri" w:hAnsi="Calibri" w:cs="Calibri"/>
        </w:rPr>
        <w:t xml:space="preserve">, </w:t>
      </w:r>
      <w:r w:rsidRPr="0089420F">
        <w:rPr>
          <w:rFonts w:ascii="Calibri" w:hAnsi="Calibri" w:cs="Calibri"/>
          <w:i/>
          <w:iCs/>
        </w:rPr>
        <w:t>48</w:t>
      </w:r>
      <w:r w:rsidRPr="0089420F">
        <w:rPr>
          <w:rFonts w:ascii="Calibri" w:hAnsi="Calibri" w:cs="Calibri"/>
        </w:rPr>
        <w:t>(2), 85–96.</w:t>
      </w:r>
    </w:p>
    <w:p w14:paraId="4C06030B" w14:textId="01DC2CFE" w:rsidR="00982629" w:rsidRPr="00CC25BE" w:rsidRDefault="00982629" w:rsidP="00982629">
      <w:r>
        <w:lastRenderedPageBreak/>
        <w:fldChar w:fldCharType="end"/>
      </w:r>
    </w:p>
    <w:sectPr w:rsidR="00982629" w:rsidRPr="00CC25BE">
      <w:footerReference w:type="even" r:id="rId23"/>
      <w:footerReference w:type="defaul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ejandra Guzman Luna" w:date="2021-06-19T13:42:00Z" w:initials="AGL">
    <w:p w14:paraId="7672182F" w14:textId="77777777" w:rsidR="006D36B2" w:rsidRDefault="006D36B2">
      <w:r>
        <w:rPr>
          <w:rStyle w:val="Refdecomentario"/>
        </w:rPr>
        <w:annotationRef/>
      </w:r>
      <w:r>
        <w:rPr>
          <w:sz w:val="20"/>
          <w:szCs w:val="20"/>
        </w:rPr>
        <w:t xml:space="preserve">It is not clear what certification system are you evaluating because you talked about “sustainable stratgies”, “agrifood-systems governance, green food certifications, eco-certifications…. organic? which one are you evaluating here? plus, regardless of the name, are they part of an international certification system? </w:t>
      </w:r>
    </w:p>
    <w:p w14:paraId="4846B249" w14:textId="1216AF93" w:rsidR="006D36B2" w:rsidRDefault="006D36B2" w:rsidP="006D36B2">
      <w:pPr>
        <w:pStyle w:val="Textocomentario"/>
      </w:pPr>
      <w:r>
        <w:t xml:space="preserve">where are those 24 process? what methodology you followed? </w:t>
      </w:r>
    </w:p>
  </w:comment>
  <w:comment w:id="1" w:author="Alejandra Guzman Luna" w:date="2021-06-19T13:48:00Z" w:initials="AGL">
    <w:p w14:paraId="7F0D26F9" w14:textId="299410C6" w:rsidR="002C1CFE" w:rsidRDefault="002C1CFE" w:rsidP="002C1CFE">
      <w:pPr>
        <w:pStyle w:val="Textocomentario"/>
      </w:pPr>
      <w:r>
        <w:rPr>
          <w:rStyle w:val="Refdecomentario"/>
        </w:rPr>
        <w:annotationRef/>
      </w:r>
      <w:r>
        <w:t xml:space="preserve">This one is highly specific in the middle of the other very general frameworks. </w:t>
      </w:r>
    </w:p>
  </w:comment>
  <w:comment w:id="2" w:author="Alejandra Guzman Luna" w:date="2021-06-19T14:07:00Z" w:initials="AGL">
    <w:p w14:paraId="411CDC55" w14:textId="77777777" w:rsidR="007D5DE1" w:rsidRDefault="007D5DE1">
      <w:r>
        <w:rPr>
          <w:rStyle w:val="Refdecomentario"/>
        </w:rPr>
        <w:annotationRef/>
      </w:r>
      <w:r>
        <w:rPr>
          <w:sz w:val="20"/>
          <w:szCs w:val="20"/>
        </w:rPr>
        <w:t xml:space="preserve">Again, it is not clear what certification are you talking about? organic, fair trade or eco-friendly come from a different background and they are trying to reach different goals. You can check out the pag 157-158 of this chapter: </w:t>
      </w:r>
    </w:p>
    <w:p w14:paraId="0B3D79BB" w14:textId="77777777" w:rsidR="007D5DE1" w:rsidRDefault="007D5DE1">
      <w:r>
        <w:rPr>
          <w:sz w:val="20"/>
          <w:szCs w:val="20"/>
        </w:rPr>
        <w:t>Jha, S., Bacon, C. M., Philpott, S. M., Rice, R. A., Méndez, V. E., &amp; Läderach, P. (2011). A Review of Ecosystem Services, Farmer Livelihoods, and Value Chains in Shade Coffee Agroecosystems (pp. 141–208). https://doi.org/10.1007/978-94-007-1309-3_4</w:t>
      </w:r>
    </w:p>
    <w:p w14:paraId="7D849A8E" w14:textId="5073AE09" w:rsidR="007D5DE1" w:rsidRDefault="007D5DE1" w:rsidP="007D5DE1">
      <w:pPr>
        <w:pStyle w:val="Textocomentario"/>
      </w:pPr>
    </w:p>
  </w:comment>
  <w:comment w:id="3" w:author="Alejandra Guzman Luna" w:date="2021-06-19T14:16:00Z" w:initials="AGL">
    <w:p w14:paraId="33A611D5" w14:textId="35DFFF4A" w:rsidR="007D5DE1" w:rsidRDefault="007D5DE1" w:rsidP="007D5DE1">
      <w:pPr>
        <w:pStyle w:val="Textocomentario"/>
      </w:pPr>
      <w:r>
        <w:rPr>
          <w:rStyle w:val="Refdecomentario"/>
        </w:rPr>
        <w:annotationRef/>
      </w:r>
      <w:r>
        <w:t xml:space="preserve">are you considering all the food produced as commodity? from an agroecological point of view I am deeply disagree with that. That is, for instance the whole point of participative or community certifications: food should not be a commodity and, in that regard, farmers shouldn´t be subordinated to global standard systems. I am not sure if this agroecological perspectives is or not relevant for your work, but it would be nice to have those issues considered. </w:t>
      </w:r>
    </w:p>
  </w:comment>
  <w:comment w:id="4" w:author="Alejandra Guzman Luna" w:date="2021-06-19T14:22:00Z" w:initials="AGL">
    <w:p w14:paraId="00966584" w14:textId="409DC0F4" w:rsidR="007D5DE1" w:rsidRDefault="007D5DE1" w:rsidP="007D5DE1">
      <w:pPr>
        <w:pStyle w:val="Textocomentario"/>
      </w:pPr>
      <w:r>
        <w:rPr>
          <w:rStyle w:val="Refdecomentario"/>
        </w:rPr>
        <w:annotationRef/>
      </w:r>
      <w:r>
        <w:t xml:space="preserve">Consumer organizations, and farmer communities have developed participatory certifications. I don´t know if that happened in US, but in the global south that 4th kind of certification is very common. But, since you haven´t clarify what geographical context are you talking about, I don´t know if it is relevant or not. </w:t>
      </w:r>
    </w:p>
  </w:comment>
  <w:comment w:id="5" w:author="Alejandra Guzman Luna" w:date="2021-06-19T14:18:00Z" w:initials="AGL">
    <w:p w14:paraId="6D518329" w14:textId="7E3634D9" w:rsidR="007D5DE1" w:rsidRDefault="007D5DE1" w:rsidP="007D5DE1">
      <w:pPr>
        <w:pStyle w:val="Textocomentario"/>
      </w:pPr>
      <w:r>
        <w:rPr>
          <w:rStyle w:val="Refdecomentario"/>
        </w:rPr>
        <w:annotationRef/>
      </w:r>
      <w:r>
        <w:t xml:space="preserve">yeah! that was my point earlier, but I think you should acknowledge this since the beggining.  </w:t>
      </w:r>
    </w:p>
  </w:comment>
  <w:comment w:id="6" w:author="Alejandra Guzman Luna" w:date="2021-06-19T14:28:00Z" w:initials="AGL">
    <w:p w14:paraId="1D1D0843" w14:textId="77777777" w:rsidR="00317FD7" w:rsidRDefault="00317FD7">
      <w:r>
        <w:rPr>
          <w:rStyle w:val="Refdecomentario"/>
        </w:rPr>
        <w:annotationRef/>
      </w:r>
      <w:r>
        <w:rPr>
          <w:sz w:val="20"/>
          <w:szCs w:val="20"/>
        </w:rPr>
        <w:t xml:space="preserve">I don´t think the distance between producer and consumer are the main feature. I would say an expert review or deeper evaluation of the whole process from the seeds to the final product. </w:t>
      </w:r>
    </w:p>
    <w:p w14:paraId="282BD8A8" w14:textId="7DD2B360" w:rsidR="00317FD7" w:rsidRDefault="00317FD7" w:rsidP="00317FD7">
      <w:pPr>
        <w:pStyle w:val="Textocomentario"/>
      </w:pPr>
      <w:r>
        <w:t xml:space="preserve">I mean, it is something that the consumer can’t see, but I would be more specific regarding what they cannot see. </w:t>
      </w:r>
    </w:p>
  </w:comment>
  <w:comment w:id="7" w:author="Alejandra Guzman Luna" w:date="2021-06-21T17:31:00Z" w:initials="AGL">
    <w:p w14:paraId="4AC9AD8A" w14:textId="56A02362" w:rsidR="00703C36" w:rsidRDefault="00703C36" w:rsidP="00703C36">
      <w:pPr>
        <w:pStyle w:val="Textocomentario"/>
      </w:pPr>
      <w:r>
        <w:rPr>
          <w:rStyle w:val="Refdecomentario"/>
        </w:rPr>
        <w:annotationRef/>
      </w:r>
      <w:r>
        <w:t xml:space="preserve">So, is this from the consumer perspective? or it include also producers? </w:t>
      </w:r>
    </w:p>
  </w:comment>
  <w:comment w:id="8" w:author="Alejandra Guzman Luna" w:date="2021-06-21T17:39:00Z" w:initials="AGL">
    <w:p w14:paraId="587A49A8" w14:textId="37E26B38" w:rsidR="00703C36" w:rsidRDefault="00703C36" w:rsidP="00703C36">
      <w:pPr>
        <w:pStyle w:val="Textocomentario"/>
      </w:pPr>
      <w:r>
        <w:rPr>
          <w:rStyle w:val="Refdecomentario"/>
        </w:rPr>
        <w:annotationRef/>
      </w:r>
      <w:r>
        <w:t xml:space="preserve">although, not because the intended impacts have not been reached they have reached something. I mean, is not white or black, and to acknowledge the success maybe also important. </w:t>
      </w:r>
    </w:p>
  </w:comment>
  <w:comment w:id="9" w:author="Alejandra Guzman Luna" w:date="2021-06-21T17:42:00Z" w:initials="AGL">
    <w:p w14:paraId="31ED31CD" w14:textId="4997E68D" w:rsidR="00F81959" w:rsidRDefault="00F81959" w:rsidP="00F81959">
      <w:pPr>
        <w:pStyle w:val="Textocomentario"/>
      </w:pPr>
      <w:r>
        <w:rPr>
          <w:rStyle w:val="Refdecomentario"/>
        </w:rPr>
        <w:annotationRef/>
      </w:r>
      <w:r>
        <w:t xml:space="preserve">I would use also newer references, most of those you are using are more than 10 years old. </w:t>
      </w:r>
    </w:p>
  </w:comment>
  <w:comment w:id="10" w:author="Alejandra Guzman Luna" w:date="2021-06-21T17:46:00Z" w:initials="AGL">
    <w:p w14:paraId="63747ECB" w14:textId="6567D140" w:rsidR="00F81959" w:rsidRDefault="00F81959" w:rsidP="00F81959">
      <w:pPr>
        <w:pStyle w:val="Textocomentario"/>
      </w:pPr>
      <w:r>
        <w:rPr>
          <w:rStyle w:val="Refdecomentario"/>
        </w:rPr>
        <w:annotationRef/>
      </w:r>
      <w:r>
        <w:t xml:space="preserve">I don´t know how is in other products, but in coffee I don´t see that tendency. I would say the opposite: there are many cooperatives trying to reach organic certification, so the requirements are more and more hard to reach. </w:t>
      </w:r>
    </w:p>
  </w:comment>
  <w:comment w:id="11" w:author="Alejandra Guzman Luna" w:date="2021-06-21T17:50:00Z" w:initials="AGL">
    <w:p w14:paraId="1C8F108F" w14:textId="5E7F732B" w:rsidR="00F81959" w:rsidRDefault="00F81959" w:rsidP="002D5A72">
      <w:pPr>
        <w:pStyle w:val="Textocomentario"/>
      </w:pPr>
      <w:r>
        <w:rPr>
          <w:rStyle w:val="Refdecomentario"/>
        </w:rPr>
        <w:annotationRef/>
      </w:r>
      <w:r w:rsidR="002D5A72">
        <w:t>I disagree, in some traditional farming systems the word “pest” do not exist. What those farmers (as far as I know all of them indigenous) identify is a disequilibrium in the population of certain species, but is not considered a Pest. So, maybe IPM is relevant for all the farms that aims to have an international certification.</w:t>
      </w:r>
    </w:p>
  </w:comment>
  <w:comment w:id="12" w:author="Alejandra Guzman Luna" w:date="2021-06-21T17:54:00Z" w:initials="AGL">
    <w:p w14:paraId="5A721036" w14:textId="4E27D764" w:rsidR="002D5A72" w:rsidRDefault="002D5A72" w:rsidP="002D5A72">
      <w:pPr>
        <w:pStyle w:val="Textocomentario"/>
      </w:pPr>
      <w:r>
        <w:rPr>
          <w:rStyle w:val="Refdecomentario"/>
        </w:rPr>
        <w:annotationRef/>
      </w:r>
      <w:r>
        <w:t xml:space="preserve">This is a strong statement, I think you have to support it with many references. </w:t>
      </w:r>
    </w:p>
  </w:comment>
  <w:comment w:id="13" w:author="Alejandra Guzman Luna" w:date="2021-06-21T17:54:00Z" w:initials="AGL">
    <w:p w14:paraId="697F02B3" w14:textId="4932EB58" w:rsidR="002D5A72" w:rsidRDefault="002D5A72" w:rsidP="002D5A72">
      <w:pPr>
        <w:pStyle w:val="Textocomentario"/>
      </w:pPr>
      <w:r>
        <w:rPr>
          <w:rStyle w:val="Refdecomentario"/>
        </w:rPr>
        <w:annotationRef/>
      </w:r>
      <w:r>
        <w:t xml:space="preserve">references? </w:t>
      </w:r>
    </w:p>
  </w:comment>
  <w:comment w:id="14" w:author="Alejandra Guzman Luna" w:date="2021-06-21T17:57:00Z" w:initials="AGL">
    <w:p w14:paraId="417B73E6" w14:textId="41FD5FBF" w:rsidR="002D5A72" w:rsidRDefault="002D5A72" w:rsidP="002D5A72">
      <w:pPr>
        <w:pStyle w:val="Textocomentario"/>
      </w:pPr>
      <w:r>
        <w:rPr>
          <w:rStyle w:val="Refdecomentario"/>
        </w:rPr>
        <w:annotationRef/>
      </w:r>
      <w:r>
        <w:t xml:space="preserve">Maybe this have changed in the last 10 years if I just consider the years of your references. </w:t>
      </w:r>
    </w:p>
  </w:comment>
  <w:comment w:id="15" w:author="Alejandra Guzman Luna" w:date="2021-06-21T18:02:00Z" w:initials="AGL">
    <w:p w14:paraId="3628EC20" w14:textId="2A461379" w:rsidR="00605FDA" w:rsidRDefault="00605FDA" w:rsidP="00605FDA">
      <w:pPr>
        <w:pStyle w:val="Textocomentario"/>
      </w:pPr>
      <w:r>
        <w:rPr>
          <w:rStyle w:val="Refdecomentario"/>
        </w:rPr>
        <w:annotationRef/>
      </w:r>
      <w:r>
        <w:t xml:space="preserve">So, what was your research question? </w:t>
      </w:r>
    </w:p>
  </w:comment>
  <w:comment w:id="16" w:author="Alejandra Guzman Luna" w:date="2021-06-21T18:05:00Z" w:initials="AGL">
    <w:p w14:paraId="5D65DDD9" w14:textId="2C3E274B" w:rsidR="00605FDA" w:rsidRDefault="00605FDA" w:rsidP="00605FDA">
      <w:pPr>
        <w:pStyle w:val="Textocomentario"/>
      </w:pPr>
      <w:r>
        <w:rPr>
          <w:rStyle w:val="Refdecomentario"/>
        </w:rPr>
        <w:annotationRef/>
      </w:r>
      <w:r>
        <w:t>I would put this definition in the introduction section with its respective references</w:t>
      </w:r>
    </w:p>
  </w:comment>
  <w:comment w:id="17" w:author="Alejandra Guzman Luna" w:date="2021-06-21T18:08:00Z" w:initials="AGL">
    <w:p w14:paraId="677627EF" w14:textId="11A9B084" w:rsidR="00605FDA" w:rsidRDefault="00605FDA" w:rsidP="00605FDA">
      <w:pPr>
        <w:pStyle w:val="Textocomentario"/>
      </w:pPr>
      <w:r>
        <w:rPr>
          <w:rStyle w:val="Refdecomentario"/>
        </w:rPr>
        <w:annotationRef/>
      </w:r>
      <w:r>
        <w:t xml:space="preserve">you used Global South and Low income countries categories, i recommend to choose one and keep consistency. </w:t>
      </w:r>
    </w:p>
  </w:comment>
  <w:comment w:id="18" w:author="benjamin dube" w:date="2021-05-17T11:31:00Z" w:initials="bd">
    <w:p w14:paraId="6C21175D" w14:textId="77777777" w:rsidR="007302AF" w:rsidRDefault="007302AF">
      <w:pPr>
        <w:pStyle w:val="Textocomentario"/>
      </w:pPr>
      <w:r>
        <w:rPr>
          <w:rStyle w:val="Refdecomentario"/>
        </w:rPr>
        <w:annotationRef/>
      </w:r>
      <w:r>
        <w:rPr>
          <w:lang w:val="en-CA"/>
        </w:rPr>
        <w:t xml:space="preserve">What else is interesting about the sample characteristics? </w:t>
      </w:r>
    </w:p>
    <w:p w14:paraId="4C8A4D89" w14:textId="77777777" w:rsidR="007302AF" w:rsidRDefault="007302AF" w:rsidP="00655984">
      <w:pPr>
        <w:pStyle w:val="Textocomentario"/>
      </w:pPr>
      <w:r>
        <w:rPr>
          <w:lang w:val="en-CA"/>
        </w:rPr>
        <w:t>Source of the program?</w:t>
      </w:r>
    </w:p>
  </w:comment>
  <w:comment w:id="19" w:author="Alejandra Guzman Luna" w:date="2021-06-21T18:11:00Z" w:initials="AGL">
    <w:p w14:paraId="505094B8" w14:textId="783C5A10" w:rsidR="00C913E8" w:rsidRDefault="00C913E8" w:rsidP="00C913E8">
      <w:pPr>
        <w:pStyle w:val="Textocomentario"/>
      </w:pPr>
      <w:r>
        <w:rPr>
          <w:rStyle w:val="Refdecomentario"/>
        </w:rPr>
        <w:annotationRef/>
      </w:r>
      <w:r>
        <w:t>Maybe the origin of each certification? Like organic came from a social movement, and other certification maybe originated just for open a new market niche.... I don´t know</w:t>
      </w:r>
    </w:p>
  </w:comment>
  <w:comment w:id="20" w:author="Alejandra Guzman Luna" w:date="2021-06-21T18:19:00Z" w:initials="AGL">
    <w:p w14:paraId="3E581EAF" w14:textId="66BFBC00" w:rsidR="00C913E8" w:rsidRDefault="00C913E8" w:rsidP="00C913E8">
      <w:pPr>
        <w:pStyle w:val="Textocomentario"/>
      </w:pPr>
      <w:r>
        <w:rPr>
          <w:rStyle w:val="Refdecomentario"/>
        </w:rPr>
        <w:annotationRef/>
      </w:r>
      <w:r>
        <w:t>I would specify this for each certification</w:t>
      </w:r>
    </w:p>
  </w:comment>
  <w:comment w:id="22" w:author="Alejandra Guzman Luna" w:date="2021-06-21T18:21:00Z" w:initials="AGL">
    <w:p w14:paraId="6C81C0A1" w14:textId="32B45AE1" w:rsidR="008F2490" w:rsidRDefault="008F2490" w:rsidP="008F2490">
      <w:pPr>
        <w:pStyle w:val="Textocomentario"/>
      </w:pPr>
      <w:r>
        <w:rPr>
          <w:rStyle w:val="Refdecomentario"/>
        </w:rPr>
        <w:annotationRef/>
      </w:r>
      <w:r>
        <w:t>N=22?</w:t>
      </w:r>
    </w:p>
  </w:comment>
  <w:comment w:id="23" w:author="Alejandra Guzman Luna" w:date="2021-06-21T18:23:00Z" w:initials="AGL">
    <w:p w14:paraId="4C0F3C16" w14:textId="7F8CAF9A" w:rsidR="008F2490" w:rsidRDefault="008F2490" w:rsidP="008F2490">
      <w:pPr>
        <w:pStyle w:val="Textocomentario"/>
      </w:pPr>
      <w:r>
        <w:rPr>
          <w:rStyle w:val="Refdecomentario"/>
        </w:rPr>
        <w:annotationRef/>
      </w:r>
      <w:r>
        <w:t xml:space="preserve">IS this repeated? </w:t>
      </w:r>
    </w:p>
  </w:comment>
  <w:comment w:id="24" w:author="Alejandra Guzman Luna" w:date="2021-06-21T18:27:00Z" w:initials="AGL">
    <w:p w14:paraId="5339A3B3" w14:textId="1F834B38" w:rsidR="008F2490" w:rsidRDefault="008F2490" w:rsidP="008F2490">
      <w:pPr>
        <w:pStyle w:val="Textocomentario"/>
      </w:pPr>
      <w:r>
        <w:rPr>
          <w:rStyle w:val="Refdecomentario"/>
        </w:rPr>
        <w:annotationRef/>
      </w:r>
      <w:r>
        <w:t>as far as I remember, this is the first time you mentioned agroecologies, what is that?</w:t>
      </w:r>
    </w:p>
  </w:comment>
  <w:comment w:id="25" w:author="Alejandra Guzman Luna" w:date="2021-06-21T18:33:00Z" w:initials="AGL">
    <w:p w14:paraId="222EF3D0" w14:textId="77553437" w:rsidR="0054463F" w:rsidRDefault="0054463F" w:rsidP="0054463F">
      <w:pPr>
        <w:pStyle w:val="Textocomentario"/>
      </w:pPr>
      <w:r>
        <w:rPr>
          <w:rStyle w:val="Refdecomentario"/>
        </w:rPr>
        <w:annotationRef/>
      </w:r>
      <w:r>
        <w:t xml:space="preserve">This is a big issue that, from my perspective may need a bigger analysis, however I have not clear what question you are answering, so I can say if it is relevant or not for the goals of this chapter. </w:t>
      </w:r>
    </w:p>
  </w:comment>
  <w:comment w:id="26" w:author="Alejandra Guzman Luna" w:date="2021-06-21T18:35:00Z" w:initials="AGL">
    <w:p w14:paraId="52CA6A4A" w14:textId="25382FB1" w:rsidR="0054463F" w:rsidRDefault="0054463F" w:rsidP="0054463F">
      <w:pPr>
        <w:pStyle w:val="Textocomentario"/>
      </w:pPr>
      <w:r>
        <w:rPr>
          <w:rStyle w:val="Refdecomentario"/>
        </w:rPr>
        <w:annotationRef/>
      </w:r>
      <w:r>
        <w:t xml:space="preserve">Why? if you check the profile or history of Wisconsin Healthy-Grown Potatoes, what make it different? or, why are they allow to do not worry about those issues? is there a political, historical, economic reason? </w:t>
      </w:r>
    </w:p>
  </w:comment>
  <w:comment w:id="27" w:author="Alejandra Guzman Luna" w:date="2021-06-21T18:38:00Z" w:initials="AGL">
    <w:p w14:paraId="778A4F05" w14:textId="6450266C" w:rsidR="0054463F" w:rsidRDefault="0054463F" w:rsidP="0054463F">
      <w:pPr>
        <w:pStyle w:val="Textocomentario"/>
      </w:pPr>
      <w:r>
        <w:rPr>
          <w:rStyle w:val="Refdecomentario"/>
        </w:rPr>
        <w:annotationRef/>
      </w:r>
      <w:r>
        <w:t xml:space="preserve">Although I think you are loosing a chance for a deeper analysis if you not describe this. There are so many different kinds of farmers and the relevance or power of the certification on them changes according of the farmer characteristics (for instance the different capitals they may have, and the national lows of their countries that protect them or not ). </w:t>
      </w:r>
    </w:p>
  </w:comment>
  <w:comment w:id="28" w:author="Alejandra Guzman Luna" w:date="2021-06-21T18:41:00Z" w:initials="AGL">
    <w:p w14:paraId="0F2BA82F" w14:textId="25C26E86" w:rsidR="005F2C81" w:rsidRDefault="005F2C81" w:rsidP="005F2C81">
      <w:pPr>
        <w:pStyle w:val="Textocomentario"/>
      </w:pPr>
      <w:r>
        <w:rPr>
          <w:rStyle w:val="Refdecomentario"/>
        </w:rPr>
        <w:annotationRef/>
      </w:r>
      <w:r>
        <w:t xml:space="preserve">This is very relevant and, from my perspective it deserves more detail, and analysis. </w:t>
      </w:r>
    </w:p>
  </w:comment>
  <w:comment w:id="29" w:author="Alejandra Guzman Luna" w:date="2021-06-21T18:43:00Z" w:initials="AGL">
    <w:p w14:paraId="2F16DBD4" w14:textId="53BB9C3C" w:rsidR="005F2C81" w:rsidRDefault="005F2C81" w:rsidP="005F2C81">
      <w:pPr>
        <w:pStyle w:val="Textocomentario"/>
      </w:pPr>
      <w:r>
        <w:rPr>
          <w:rStyle w:val="Refdecomentario"/>
        </w:rPr>
        <w:annotationRef/>
      </w:r>
      <w:r>
        <w:t xml:space="preserve">That statement continue being valid? your reference is very old.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46B249" w15:done="0"/>
  <w15:commentEx w15:paraId="7F0D26F9" w15:done="0"/>
  <w15:commentEx w15:paraId="7D849A8E" w15:done="0"/>
  <w15:commentEx w15:paraId="33A611D5" w15:done="0"/>
  <w15:commentEx w15:paraId="00966584" w15:done="0"/>
  <w15:commentEx w15:paraId="6D518329" w15:done="0"/>
  <w15:commentEx w15:paraId="282BD8A8" w15:done="0"/>
  <w15:commentEx w15:paraId="4AC9AD8A" w15:done="0"/>
  <w15:commentEx w15:paraId="587A49A8" w15:done="0"/>
  <w15:commentEx w15:paraId="31ED31CD" w15:done="0"/>
  <w15:commentEx w15:paraId="63747ECB" w15:done="0"/>
  <w15:commentEx w15:paraId="1C8F108F" w15:done="0"/>
  <w15:commentEx w15:paraId="5A721036" w15:done="0"/>
  <w15:commentEx w15:paraId="697F02B3" w15:done="0"/>
  <w15:commentEx w15:paraId="417B73E6" w15:done="0"/>
  <w15:commentEx w15:paraId="3628EC20" w15:done="0"/>
  <w15:commentEx w15:paraId="5D65DDD9" w15:done="0"/>
  <w15:commentEx w15:paraId="677627EF" w15:done="0"/>
  <w15:commentEx w15:paraId="4C8A4D89" w15:done="0"/>
  <w15:commentEx w15:paraId="505094B8" w15:paraIdParent="4C8A4D89" w15:done="0"/>
  <w15:commentEx w15:paraId="3E581EAF" w15:done="0"/>
  <w15:commentEx w15:paraId="6C81C0A1" w15:done="0"/>
  <w15:commentEx w15:paraId="4C0F3C16" w15:done="0"/>
  <w15:commentEx w15:paraId="5339A3B3" w15:done="0"/>
  <w15:commentEx w15:paraId="222EF3D0" w15:done="0"/>
  <w15:commentEx w15:paraId="52CA6A4A" w15:done="0"/>
  <w15:commentEx w15:paraId="778A4F05" w15:done="0"/>
  <w15:commentEx w15:paraId="0F2BA82F" w15:done="0"/>
  <w15:commentEx w15:paraId="2F16DB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872D1" w16cex:dateUtc="2021-06-19T18:42:00Z"/>
  <w16cex:commentExtensible w16cex:durableId="24787425" w16cex:dateUtc="2021-06-19T18:48:00Z"/>
  <w16cex:commentExtensible w16cex:durableId="2478789A" w16cex:dateUtc="2021-06-19T19:07:00Z"/>
  <w16cex:commentExtensible w16cex:durableId="24787AA3" w16cex:dateUtc="2021-06-19T19:16:00Z"/>
  <w16cex:commentExtensible w16cex:durableId="24787C17" w16cex:dateUtc="2021-06-19T19:22:00Z"/>
  <w16cex:commentExtensible w16cex:durableId="24787B41" w16cex:dateUtc="2021-06-19T19:18:00Z"/>
  <w16cex:commentExtensible w16cex:durableId="24787D7A" w16cex:dateUtc="2021-06-19T19:28:00Z"/>
  <w16cex:commentExtensible w16cex:durableId="247B4B6F" w16cex:dateUtc="2021-06-21T22:31:00Z"/>
  <w16cex:commentExtensible w16cex:durableId="247B4D49" w16cex:dateUtc="2021-06-21T22:39:00Z"/>
  <w16cex:commentExtensible w16cex:durableId="247B4DEE" w16cex:dateUtc="2021-06-21T22:42:00Z"/>
  <w16cex:commentExtensible w16cex:durableId="247B4EE3" w16cex:dateUtc="2021-06-21T22:46:00Z"/>
  <w16cex:commentExtensible w16cex:durableId="247B4FD2" w16cex:dateUtc="2021-06-21T22:50:00Z"/>
  <w16cex:commentExtensible w16cex:durableId="247B50BF" w16cex:dateUtc="2021-06-21T22:54:00Z"/>
  <w16cex:commentExtensible w16cex:durableId="247B50DE" w16cex:dateUtc="2021-06-21T22:54:00Z"/>
  <w16cex:commentExtensible w16cex:durableId="247B5197" w16cex:dateUtc="2021-06-21T22:57:00Z"/>
  <w16cex:commentExtensible w16cex:durableId="247B52C4" w16cex:dateUtc="2021-06-21T23:02:00Z"/>
  <w16cex:commentExtensible w16cex:durableId="247B5372" w16cex:dateUtc="2021-06-21T23:05:00Z"/>
  <w16cex:commentExtensible w16cex:durableId="247B5430" w16cex:dateUtc="2021-06-21T23:08:00Z"/>
  <w16cex:commentExtensible w16cex:durableId="244CD28C" w16cex:dateUtc="2021-05-17T15:31:00Z"/>
  <w16cex:commentExtensible w16cex:durableId="247B54C8" w16cex:dateUtc="2021-06-21T23:11:00Z"/>
  <w16cex:commentExtensible w16cex:durableId="247B5699" w16cex:dateUtc="2021-06-21T23:19:00Z"/>
  <w16cex:commentExtensible w16cex:durableId="247B5742" w16cex:dateUtc="2021-06-21T23:21:00Z"/>
  <w16cex:commentExtensible w16cex:durableId="247B57AC" w16cex:dateUtc="2021-06-21T23:23:00Z"/>
  <w16cex:commentExtensible w16cex:durableId="247B588F" w16cex:dateUtc="2021-06-21T23:27:00Z"/>
  <w16cex:commentExtensible w16cex:durableId="247B59E7" w16cex:dateUtc="2021-06-21T23:33:00Z"/>
  <w16cex:commentExtensible w16cex:durableId="247B5A5B" w16cex:dateUtc="2021-06-21T23:35:00Z"/>
  <w16cex:commentExtensible w16cex:durableId="247B5B41" w16cex:dateUtc="2021-06-21T23:38:00Z"/>
  <w16cex:commentExtensible w16cex:durableId="247B5BF5" w16cex:dateUtc="2021-06-21T23:41:00Z"/>
  <w16cex:commentExtensible w16cex:durableId="247B5C43" w16cex:dateUtc="2021-06-21T2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46B249" w16cid:durableId="247872D1"/>
  <w16cid:commentId w16cid:paraId="7F0D26F9" w16cid:durableId="24787425"/>
  <w16cid:commentId w16cid:paraId="7D849A8E" w16cid:durableId="2478789A"/>
  <w16cid:commentId w16cid:paraId="33A611D5" w16cid:durableId="24787AA3"/>
  <w16cid:commentId w16cid:paraId="00966584" w16cid:durableId="24787C17"/>
  <w16cid:commentId w16cid:paraId="6D518329" w16cid:durableId="24787B41"/>
  <w16cid:commentId w16cid:paraId="282BD8A8" w16cid:durableId="24787D7A"/>
  <w16cid:commentId w16cid:paraId="4AC9AD8A" w16cid:durableId="247B4B6F"/>
  <w16cid:commentId w16cid:paraId="587A49A8" w16cid:durableId="247B4D49"/>
  <w16cid:commentId w16cid:paraId="31ED31CD" w16cid:durableId="247B4DEE"/>
  <w16cid:commentId w16cid:paraId="63747ECB" w16cid:durableId="247B4EE3"/>
  <w16cid:commentId w16cid:paraId="1C8F108F" w16cid:durableId="247B4FD2"/>
  <w16cid:commentId w16cid:paraId="5A721036" w16cid:durableId="247B50BF"/>
  <w16cid:commentId w16cid:paraId="697F02B3" w16cid:durableId="247B50DE"/>
  <w16cid:commentId w16cid:paraId="417B73E6" w16cid:durableId="247B5197"/>
  <w16cid:commentId w16cid:paraId="3628EC20" w16cid:durableId="247B52C4"/>
  <w16cid:commentId w16cid:paraId="5D65DDD9" w16cid:durableId="247B5372"/>
  <w16cid:commentId w16cid:paraId="677627EF" w16cid:durableId="247B5430"/>
  <w16cid:commentId w16cid:paraId="4C8A4D89" w16cid:durableId="244CD28C"/>
  <w16cid:commentId w16cid:paraId="505094B8" w16cid:durableId="247B54C8"/>
  <w16cid:commentId w16cid:paraId="3E581EAF" w16cid:durableId="247B5699"/>
  <w16cid:commentId w16cid:paraId="6C81C0A1" w16cid:durableId="247B5742"/>
  <w16cid:commentId w16cid:paraId="4C0F3C16" w16cid:durableId="247B57AC"/>
  <w16cid:commentId w16cid:paraId="5339A3B3" w16cid:durableId="247B588F"/>
  <w16cid:commentId w16cid:paraId="222EF3D0" w16cid:durableId="247B59E7"/>
  <w16cid:commentId w16cid:paraId="52CA6A4A" w16cid:durableId="247B5A5B"/>
  <w16cid:commentId w16cid:paraId="778A4F05" w16cid:durableId="247B5B41"/>
  <w16cid:commentId w16cid:paraId="0F2BA82F" w16cid:durableId="247B5BF5"/>
  <w16cid:commentId w16cid:paraId="2F16DBD4" w16cid:durableId="247B5C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1A6947" w14:textId="77777777" w:rsidR="00262807" w:rsidRDefault="00262807" w:rsidP="00C14BE9">
      <w:pPr>
        <w:spacing w:after="0" w:line="240" w:lineRule="auto"/>
      </w:pPr>
      <w:r>
        <w:separator/>
      </w:r>
    </w:p>
  </w:endnote>
  <w:endnote w:type="continuationSeparator" w:id="0">
    <w:p w14:paraId="62E5C9F2" w14:textId="77777777" w:rsidR="00262807" w:rsidRDefault="00262807" w:rsidP="00C14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ustomXmlInsRangeStart w:id="30" w:author="Alejandra Guzman Luna" w:date="2021-06-19T13:15:00Z"/>
  <w:sdt>
    <w:sdtPr>
      <w:rPr>
        <w:rStyle w:val="Nmerodepgina"/>
      </w:rPr>
      <w:id w:val="665522905"/>
      <w:docPartObj>
        <w:docPartGallery w:val="Page Numbers (Bottom of Page)"/>
        <w:docPartUnique/>
      </w:docPartObj>
    </w:sdtPr>
    <w:sdtContent>
      <w:customXmlInsRangeEnd w:id="30"/>
      <w:p w14:paraId="4B42552D" w14:textId="56E25DBA" w:rsidR="002079BA" w:rsidRDefault="002079BA" w:rsidP="00A00854">
        <w:pPr>
          <w:pStyle w:val="Piedepgina"/>
          <w:framePr w:wrap="none" w:vAnchor="text" w:hAnchor="margin" w:xAlign="right" w:y="1"/>
          <w:rPr>
            <w:ins w:id="31" w:author="Alejandra Guzman Luna" w:date="2021-06-19T13:15:00Z"/>
            <w:rStyle w:val="Nmerodepgina"/>
          </w:rPr>
        </w:pPr>
        <w:ins w:id="32" w:author="Alejandra Guzman Luna" w:date="2021-06-19T13:15:00Z">
          <w:r>
            <w:rPr>
              <w:rStyle w:val="Nmerodepgina"/>
            </w:rPr>
            <w:fldChar w:fldCharType="begin"/>
          </w:r>
          <w:r>
            <w:rPr>
              <w:rStyle w:val="Nmerodepgina"/>
            </w:rPr>
            <w:instrText xml:space="preserve"> PAGE </w:instrText>
          </w:r>
          <w:r>
            <w:rPr>
              <w:rStyle w:val="Nmerodepgina"/>
            </w:rPr>
            <w:fldChar w:fldCharType="end"/>
          </w:r>
        </w:ins>
      </w:p>
      <w:customXmlInsRangeStart w:id="33" w:author="Alejandra Guzman Luna" w:date="2021-06-19T13:15:00Z"/>
    </w:sdtContent>
  </w:sdt>
  <w:customXmlInsRangeEnd w:id="33"/>
  <w:p w14:paraId="725BEA8F" w14:textId="77777777" w:rsidR="002079BA" w:rsidRDefault="002079BA" w:rsidP="002079BA">
    <w:pPr>
      <w:pStyle w:val="Piedepgina"/>
      <w:ind w:right="360"/>
      <w:pPrChange w:id="34" w:author="Alejandra Guzman Luna" w:date="2021-06-19T13:15:00Z">
        <w:pPr>
          <w:pStyle w:val="Piedepgina"/>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ustomXmlInsRangeStart w:id="35" w:author="Alejandra Guzman Luna" w:date="2021-06-19T13:15:00Z"/>
  <w:sdt>
    <w:sdtPr>
      <w:rPr>
        <w:rStyle w:val="Nmerodepgina"/>
      </w:rPr>
      <w:id w:val="652416838"/>
      <w:docPartObj>
        <w:docPartGallery w:val="Page Numbers (Bottom of Page)"/>
        <w:docPartUnique/>
      </w:docPartObj>
    </w:sdtPr>
    <w:sdtContent>
      <w:customXmlInsRangeEnd w:id="35"/>
      <w:p w14:paraId="1F2CC353" w14:textId="0A8F8C0E" w:rsidR="002079BA" w:rsidRDefault="002079BA" w:rsidP="00A00854">
        <w:pPr>
          <w:pStyle w:val="Piedepgina"/>
          <w:framePr w:wrap="none" w:vAnchor="text" w:hAnchor="margin" w:xAlign="right" w:y="1"/>
          <w:rPr>
            <w:ins w:id="36" w:author="Alejandra Guzman Luna" w:date="2021-06-19T13:15:00Z"/>
            <w:rStyle w:val="Nmerodepgina"/>
          </w:rPr>
        </w:pPr>
        <w:ins w:id="37" w:author="Alejandra Guzman Luna" w:date="2021-06-19T13:15:00Z">
          <w:r>
            <w:rPr>
              <w:rStyle w:val="Nmerodepgina"/>
            </w:rPr>
            <w:fldChar w:fldCharType="begin"/>
          </w:r>
          <w:r>
            <w:rPr>
              <w:rStyle w:val="Nmerodepgina"/>
            </w:rPr>
            <w:instrText xml:space="preserve"> PAGE </w:instrText>
          </w:r>
        </w:ins>
        <w:r>
          <w:rPr>
            <w:rStyle w:val="Nmerodepgina"/>
          </w:rPr>
          <w:fldChar w:fldCharType="separate"/>
        </w:r>
        <w:r>
          <w:rPr>
            <w:rStyle w:val="Nmerodepgina"/>
            <w:noProof/>
          </w:rPr>
          <w:t>1</w:t>
        </w:r>
        <w:ins w:id="38" w:author="Alejandra Guzman Luna" w:date="2021-06-19T13:15:00Z">
          <w:r>
            <w:rPr>
              <w:rStyle w:val="Nmerodepgina"/>
            </w:rPr>
            <w:fldChar w:fldCharType="end"/>
          </w:r>
        </w:ins>
      </w:p>
      <w:customXmlInsRangeStart w:id="39" w:author="Alejandra Guzman Luna" w:date="2021-06-19T13:15:00Z"/>
    </w:sdtContent>
  </w:sdt>
  <w:customXmlInsRangeEnd w:id="39"/>
  <w:p w14:paraId="25D6093A" w14:textId="77777777" w:rsidR="002079BA" w:rsidRDefault="002079BA" w:rsidP="002079BA">
    <w:pPr>
      <w:pStyle w:val="Piedepgina"/>
      <w:ind w:right="360"/>
      <w:pPrChange w:id="40" w:author="Alejandra Guzman Luna" w:date="2021-06-19T13:15:00Z">
        <w:pPr>
          <w:pStyle w:val="Piedepgina"/>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973BF7" w14:textId="77777777" w:rsidR="00262807" w:rsidRDefault="00262807" w:rsidP="00C14BE9">
      <w:pPr>
        <w:spacing w:after="0" w:line="240" w:lineRule="auto"/>
      </w:pPr>
      <w:r>
        <w:separator/>
      </w:r>
    </w:p>
  </w:footnote>
  <w:footnote w:type="continuationSeparator" w:id="0">
    <w:p w14:paraId="430F3B0E" w14:textId="77777777" w:rsidR="00262807" w:rsidRDefault="00262807" w:rsidP="00C14BE9">
      <w:pPr>
        <w:spacing w:after="0" w:line="240" w:lineRule="auto"/>
      </w:pPr>
      <w:r>
        <w:continuationSeparator/>
      </w:r>
    </w:p>
  </w:footnote>
  <w:footnote w:id="1">
    <w:p w14:paraId="45A7525A" w14:textId="5C8386AA" w:rsidR="00C14BE9" w:rsidRPr="00C14BE9" w:rsidRDefault="00C14BE9">
      <w:pPr>
        <w:pStyle w:val="Textonotapie"/>
        <w:rPr>
          <w:lang w:val="en-CA"/>
        </w:rPr>
      </w:pPr>
      <w:r w:rsidRPr="00356A41">
        <w:rPr>
          <w:rStyle w:val="Refdenotaalpie"/>
        </w:rPr>
        <w:footnoteRef/>
      </w:r>
      <w:r>
        <w:t xml:space="preserve"> </w:t>
      </w:r>
      <w:r>
        <w:rPr>
          <w:lang w:val="en-CA"/>
        </w:rPr>
        <w:t xml:space="preserve">For instance, organic agriculture’s ban on herbicides may promote unsustainable levels of tillage in some farming systems </w:t>
      </w:r>
      <w:r>
        <w:rPr>
          <w:lang w:val="en-CA"/>
        </w:rPr>
        <w:fldChar w:fldCharType="begin"/>
      </w:r>
      <w:r>
        <w:rPr>
          <w:lang w:val="en-CA"/>
        </w:rPr>
        <w:instrText xml:space="preserve"> ADDIN ZOTERO_ITEM CSL_CITATION {"citationID":"TA7mDAKI","properties":{"formattedCitation":"(Carr, 2017)","plainCitation":"(Carr, 2017)","noteIndex":1},"citationItems":[{"id":6736,"uris":["http://zotero.org/users/local/nBPNHnE2/items/VIQMDBXG"],"uri":["http://zotero.org/users/local/nBPNHnE2/items/VIQMDBXG"],"itemData":{"id":6736,"type":"article-journal","container-title":"Agriculture","DOI":"10.3390/agriculture7030019","ISSN":"2077-0472","issue":"3","journalAbbreviation":"Agriculture","language":"en","page":"19","source":"DOI.org (Crossref)","title":"Guest Editorial: Conservation Tillage for Organic Farming","title-short":"Guest Editorial","volume":"7","author":[{"family":"Carr","given":"Patrick"}],"issued":{"date-parts":[["2017",3,7]]}}}],"schema":"https://github.com/citation-style-language/schema/raw/master/csl-citation.json"} </w:instrText>
      </w:r>
      <w:r>
        <w:rPr>
          <w:lang w:val="en-CA"/>
        </w:rPr>
        <w:fldChar w:fldCharType="separate"/>
      </w:r>
      <w:r w:rsidRPr="00C14BE9">
        <w:rPr>
          <w:rFonts w:ascii="Calibri" w:hAnsi="Calibri" w:cs="Calibri"/>
        </w:rPr>
        <w:t>(Carr, 2017)</w:t>
      </w:r>
      <w:r>
        <w:rPr>
          <w:lang w:val="en-CA"/>
        </w:rPr>
        <w:fldChar w:fldCharType="end"/>
      </w:r>
      <w:r>
        <w:rPr>
          <w:lang w:val="en-CA"/>
        </w:rPr>
        <w:t xml:space="preserve">, while bans on synthetic pesticides may not result in lower total environmental impact from pest control in all crops </w:t>
      </w:r>
      <w:r>
        <w:rPr>
          <w:lang w:val="en-CA"/>
        </w:rPr>
        <w:fldChar w:fldCharType="begin"/>
      </w:r>
      <w:r>
        <w:rPr>
          <w:lang w:val="en-CA"/>
        </w:rPr>
        <w:instrText xml:space="preserve"> ADDIN ZOTERO_ITEM CSL_CITATION {"citationID":"o1Rn5wJ4","properties":{"formattedCitation":"(Kovach et al., 1992)","plainCitation":"(Kovach et al., 1992)","noteIndex":1},"citationItems":[{"id":2424,"uris":["http://zotero.org/users/local/nBPNHnE2/items/HWNDNEXR"],"uri":["http://zotero.org/users/local/nBPNHnE2/items/HWNDNEXR"],"itemData":{"id":2424,"type":"article-journal","source":"Google Scholar","title":"A method to measure the environmental impact of pesticides","URL":"https://ecommons.cornell.edu/handle/1813/5203","author":[{"family":"Kovach","given":"Joseph"},{"family":"Petzoldt","given":"Country"},{"family":"Degni","given":"Janice"},{"family":"Tette","given":"James"}],"issued":{"date-parts":[["1992"]]}}}],"schema":"https://github.com/citation-style-language/schema/raw/master/csl-citation.json"} </w:instrText>
      </w:r>
      <w:r>
        <w:rPr>
          <w:lang w:val="en-CA"/>
        </w:rPr>
        <w:fldChar w:fldCharType="separate"/>
      </w:r>
      <w:r w:rsidRPr="00C14BE9">
        <w:rPr>
          <w:rFonts w:ascii="Calibri" w:hAnsi="Calibri" w:cs="Calibri"/>
        </w:rPr>
        <w:t>(Kovach et al., 1992)</w:t>
      </w:r>
      <w:r>
        <w:rPr>
          <w:lang w:val="en-CA"/>
        </w:rPr>
        <w:fldChar w:fldCharType="end"/>
      </w:r>
      <w:r>
        <w:rPr>
          <w:lang w:val="en-CA"/>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727354"/>
    <w:multiLevelType w:val="hybridMultilevel"/>
    <w:tmpl w:val="1A848EBA"/>
    <w:lvl w:ilvl="0" w:tplc="4C4C7D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jandra Guzman Luna">
    <w15:presenceInfo w15:providerId="Windows Live" w15:userId="79cb41b606eb4d13"/>
  </w15:person>
  <w15:person w15:author="benjamin dube">
    <w15:presenceInfo w15:providerId="Windows Live" w15:userId="db3b97ec818421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395"/>
    <w:rsid w:val="0000574B"/>
    <w:rsid w:val="0003080D"/>
    <w:rsid w:val="00062BE1"/>
    <w:rsid w:val="00091642"/>
    <w:rsid w:val="000B29FF"/>
    <w:rsid w:val="000C267B"/>
    <w:rsid w:val="000D093F"/>
    <w:rsid w:val="000F7FD9"/>
    <w:rsid w:val="001837C5"/>
    <w:rsid w:val="001A01DF"/>
    <w:rsid w:val="001A2EA0"/>
    <w:rsid w:val="001F4C9E"/>
    <w:rsid w:val="002079BA"/>
    <w:rsid w:val="0021226D"/>
    <w:rsid w:val="00226422"/>
    <w:rsid w:val="00256113"/>
    <w:rsid w:val="00262807"/>
    <w:rsid w:val="00271A83"/>
    <w:rsid w:val="0028333E"/>
    <w:rsid w:val="002A08CC"/>
    <w:rsid w:val="002C1CFE"/>
    <w:rsid w:val="002D2515"/>
    <w:rsid w:val="002D5A72"/>
    <w:rsid w:val="002E3695"/>
    <w:rsid w:val="00317FD7"/>
    <w:rsid w:val="00342A6D"/>
    <w:rsid w:val="00356A41"/>
    <w:rsid w:val="00380A0F"/>
    <w:rsid w:val="00393684"/>
    <w:rsid w:val="003A066E"/>
    <w:rsid w:val="003B6BA9"/>
    <w:rsid w:val="003D36A3"/>
    <w:rsid w:val="003D7B3C"/>
    <w:rsid w:val="003E09ED"/>
    <w:rsid w:val="00426745"/>
    <w:rsid w:val="00446480"/>
    <w:rsid w:val="004505D8"/>
    <w:rsid w:val="00493F64"/>
    <w:rsid w:val="004C40B9"/>
    <w:rsid w:val="00501C78"/>
    <w:rsid w:val="00532BCD"/>
    <w:rsid w:val="005343FD"/>
    <w:rsid w:val="0054463F"/>
    <w:rsid w:val="00551D90"/>
    <w:rsid w:val="00566771"/>
    <w:rsid w:val="00575BAB"/>
    <w:rsid w:val="00593526"/>
    <w:rsid w:val="005A21AA"/>
    <w:rsid w:val="005C7220"/>
    <w:rsid w:val="005F2C81"/>
    <w:rsid w:val="00600B2F"/>
    <w:rsid w:val="00605FDA"/>
    <w:rsid w:val="00610690"/>
    <w:rsid w:val="00613F1E"/>
    <w:rsid w:val="00626F49"/>
    <w:rsid w:val="00640799"/>
    <w:rsid w:val="0067537A"/>
    <w:rsid w:val="00694E3D"/>
    <w:rsid w:val="006966B9"/>
    <w:rsid w:val="006B6B39"/>
    <w:rsid w:val="006D36B2"/>
    <w:rsid w:val="00703C36"/>
    <w:rsid w:val="00703CBA"/>
    <w:rsid w:val="007246F9"/>
    <w:rsid w:val="007255D6"/>
    <w:rsid w:val="007300E8"/>
    <w:rsid w:val="007302AF"/>
    <w:rsid w:val="00757C3D"/>
    <w:rsid w:val="007712E3"/>
    <w:rsid w:val="00773D03"/>
    <w:rsid w:val="007A5F2F"/>
    <w:rsid w:val="007B495E"/>
    <w:rsid w:val="007D5DE1"/>
    <w:rsid w:val="007E5739"/>
    <w:rsid w:val="00814704"/>
    <w:rsid w:val="008428DF"/>
    <w:rsid w:val="00890BF5"/>
    <w:rsid w:val="008911FD"/>
    <w:rsid w:val="0089420F"/>
    <w:rsid w:val="008C0194"/>
    <w:rsid w:val="008F2490"/>
    <w:rsid w:val="009317A6"/>
    <w:rsid w:val="00937236"/>
    <w:rsid w:val="009543DE"/>
    <w:rsid w:val="00967BC0"/>
    <w:rsid w:val="0097453E"/>
    <w:rsid w:val="009746D4"/>
    <w:rsid w:val="0097527D"/>
    <w:rsid w:val="00982629"/>
    <w:rsid w:val="009A32FA"/>
    <w:rsid w:val="009F3212"/>
    <w:rsid w:val="00A1538B"/>
    <w:rsid w:val="00A31E00"/>
    <w:rsid w:val="00A47DF5"/>
    <w:rsid w:val="00A710A5"/>
    <w:rsid w:val="00A93F55"/>
    <w:rsid w:val="00AB6A73"/>
    <w:rsid w:val="00B16B95"/>
    <w:rsid w:val="00B30AF1"/>
    <w:rsid w:val="00B821DF"/>
    <w:rsid w:val="00B872AB"/>
    <w:rsid w:val="00BB377D"/>
    <w:rsid w:val="00BD5E22"/>
    <w:rsid w:val="00BE33AE"/>
    <w:rsid w:val="00C14BE9"/>
    <w:rsid w:val="00C1775B"/>
    <w:rsid w:val="00C43C95"/>
    <w:rsid w:val="00C503C4"/>
    <w:rsid w:val="00C90136"/>
    <w:rsid w:val="00C913E8"/>
    <w:rsid w:val="00CC25BE"/>
    <w:rsid w:val="00CD128B"/>
    <w:rsid w:val="00CE59CD"/>
    <w:rsid w:val="00D52CEC"/>
    <w:rsid w:val="00D73C1F"/>
    <w:rsid w:val="00D85220"/>
    <w:rsid w:val="00DA6078"/>
    <w:rsid w:val="00DC2C16"/>
    <w:rsid w:val="00DE6AB4"/>
    <w:rsid w:val="00DF7A9B"/>
    <w:rsid w:val="00E315ED"/>
    <w:rsid w:val="00E414FB"/>
    <w:rsid w:val="00E45646"/>
    <w:rsid w:val="00E62D6D"/>
    <w:rsid w:val="00E63E5F"/>
    <w:rsid w:val="00E67C78"/>
    <w:rsid w:val="00E714C8"/>
    <w:rsid w:val="00E76771"/>
    <w:rsid w:val="00E85E0E"/>
    <w:rsid w:val="00E91E63"/>
    <w:rsid w:val="00EC53C2"/>
    <w:rsid w:val="00F01D6E"/>
    <w:rsid w:val="00F322DA"/>
    <w:rsid w:val="00F61485"/>
    <w:rsid w:val="00F81959"/>
    <w:rsid w:val="00F96395"/>
    <w:rsid w:val="00FD7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24DB51F"/>
  <w15:chartTrackingRefBased/>
  <w15:docId w15:val="{3FE279D0-20E4-474E-A99F-1DB07AE1D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Bibliografa">
    <w:name w:val="Bibliography"/>
    <w:basedOn w:val="Normal"/>
    <w:next w:val="Normal"/>
    <w:uiPriority w:val="37"/>
    <w:unhideWhenUsed/>
    <w:rsid w:val="009F3212"/>
  </w:style>
  <w:style w:type="character" w:styleId="Textodelmarcadordeposicin">
    <w:name w:val="Placeholder Text"/>
    <w:basedOn w:val="Fuentedeprrafopredeter"/>
    <w:uiPriority w:val="99"/>
    <w:semiHidden/>
    <w:rsid w:val="00B16B95"/>
    <w:rPr>
      <w:color w:val="808080"/>
    </w:rPr>
  </w:style>
  <w:style w:type="character" w:styleId="Hipervnculo">
    <w:name w:val="Hyperlink"/>
    <w:basedOn w:val="Fuentedeprrafopredeter"/>
    <w:uiPriority w:val="99"/>
    <w:unhideWhenUsed/>
    <w:rsid w:val="005343FD"/>
    <w:rPr>
      <w:color w:val="0563C1" w:themeColor="hyperlink"/>
      <w:u w:val="single"/>
    </w:rPr>
  </w:style>
  <w:style w:type="character" w:styleId="Mencinsinresolver">
    <w:name w:val="Unresolved Mention"/>
    <w:basedOn w:val="Fuentedeprrafopredeter"/>
    <w:uiPriority w:val="99"/>
    <w:semiHidden/>
    <w:unhideWhenUsed/>
    <w:rsid w:val="005343FD"/>
    <w:rPr>
      <w:color w:val="605E5C"/>
      <w:shd w:val="clear" w:color="auto" w:fill="E1DFDD"/>
    </w:rPr>
  </w:style>
  <w:style w:type="paragraph" w:styleId="Textodeglobo">
    <w:name w:val="Balloon Text"/>
    <w:basedOn w:val="Normal"/>
    <w:link w:val="TextodegloboCar"/>
    <w:uiPriority w:val="99"/>
    <w:semiHidden/>
    <w:unhideWhenUsed/>
    <w:rsid w:val="006753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7537A"/>
    <w:rPr>
      <w:rFonts w:ascii="Segoe UI" w:hAnsi="Segoe UI" w:cs="Segoe UI"/>
      <w:sz w:val="18"/>
      <w:szCs w:val="18"/>
    </w:rPr>
  </w:style>
  <w:style w:type="character" w:styleId="Refdecomentario">
    <w:name w:val="annotation reference"/>
    <w:basedOn w:val="Fuentedeprrafopredeter"/>
    <w:uiPriority w:val="99"/>
    <w:semiHidden/>
    <w:unhideWhenUsed/>
    <w:rsid w:val="007302AF"/>
    <w:rPr>
      <w:sz w:val="16"/>
      <w:szCs w:val="16"/>
    </w:rPr>
  </w:style>
  <w:style w:type="paragraph" w:styleId="Textocomentario">
    <w:name w:val="annotation text"/>
    <w:basedOn w:val="Normal"/>
    <w:link w:val="TextocomentarioCar"/>
    <w:uiPriority w:val="99"/>
    <w:unhideWhenUsed/>
    <w:rsid w:val="007302AF"/>
    <w:pPr>
      <w:spacing w:line="240" w:lineRule="auto"/>
    </w:pPr>
    <w:rPr>
      <w:sz w:val="20"/>
      <w:szCs w:val="20"/>
    </w:rPr>
  </w:style>
  <w:style w:type="character" w:customStyle="1" w:styleId="TextocomentarioCar">
    <w:name w:val="Texto comentario Car"/>
    <w:basedOn w:val="Fuentedeprrafopredeter"/>
    <w:link w:val="Textocomentario"/>
    <w:uiPriority w:val="99"/>
    <w:rsid w:val="007302AF"/>
    <w:rPr>
      <w:sz w:val="20"/>
      <w:szCs w:val="20"/>
    </w:rPr>
  </w:style>
  <w:style w:type="paragraph" w:styleId="Asuntodelcomentario">
    <w:name w:val="annotation subject"/>
    <w:basedOn w:val="Textocomentario"/>
    <w:next w:val="Textocomentario"/>
    <w:link w:val="AsuntodelcomentarioCar"/>
    <w:uiPriority w:val="99"/>
    <w:semiHidden/>
    <w:unhideWhenUsed/>
    <w:rsid w:val="007302AF"/>
    <w:rPr>
      <w:b/>
      <w:bCs/>
    </w:rPr>
  </w:style>
  <w:style w:type="character" w:customStyle="1" w:styleId="AsuntodelcomentarioCar">
    <w:name w:val="Asunto del comentario Car"/>
    <w:basedOn w:val="TextocomentarioCar"/>
    <w:link w:val="Asuntodelcomentario"/>
    <w:uiPriority w:val="99"/>
    <w:semiHidden/>
    <w:rsid w:val="007302AF"/>
    <w:rPr>
      <w:b/>
      <w:bCs/>
      <w:sz w:val="20"/>
      <w:szCs w:val="20"/>
    </w:rPr>
  </w:style>
  <w:style w:type="paragraph" w:styleId="Textonotapie">
    <w:name w:val="footnote text"/>
    <w:basedOn w:val="Normal"/>
    <w:link w:val="TextonotapieCar"/>
    <w:uiPriority w:val="99"/>
    <w:semiHidden/>
    <w:unhideWhenUsed/>
    <w:rsid w:val="00C14BE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14BE9"/>
    <w:rPr>
      <w:sz w:val="20"/>
      <w:szCs w:val="20"/>
    </w:rPr>
  </w:style>
  <w:style w:type="character" w:styleId="Refdenotaalpie">
    <w:name w:val="footnote reference"/>
    <w:basedOn w:val="Fuentedeprrafopredeter"/>
    <w:uiPriority w:val="99"/>
    <w:semiHidden/>
    <w:unhideWhenUsed/>
    <w:rsid w:val="00C14BE9"/>
    <w:rPr>
      <w:vertAlign w:val="superscript"/>
    </w:rPr>
  </w:style>
  <w:style w:type="paragraph" w:styleId="Prrafodelista">
    <w:name w:val="List Paragraph"/>
    <w:basedOn w:val="Normal"/>
    <w:uiPriority w:val="34"/>
    <w:qFormat/>
    <w:rsid w:val="009A32FA"/>
    <w:pPr>
      <w:ind w:left="720"/>
      <w:contextualSpacing/>
    </w:pPr>
  </w:style>
  <w:style w:type="character" w:styleId="Refdenotaalfinal">
    <w:name w:val="endnote reference"/>
    <w:basedOn w:val="Fuentedeprrafopredeter"/>
    <w:uiPriority w:val="99"/>
    <w:semiHidden/>
    <w:unhideWhenUsed/>
    <w:rsid w:val="00062BE1"/>
    <w:rPr>
      <w:vertAlign w:val="superscript"/>
    </w:rPr>
  </w:style>
  <w:style w:type="paragraph" w:styleId="Piedepgina">
    <w:name w:val="footer"/>
    <w:basedOn w:val="Normal"/>
    <w:link w:val="PiedepginaCar"/>
    <w:uiPriority w:val="99"/>
    <w:unhideWhenUsed/>
    <w:rsid w:val="002079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79BA"/>
  </w:style>
  <w:style w:type="character" w:styleId="Nmerodepgina">
    <w:name w:val="page number"/>
    <w:basedOn w:val="Fuentedeprrafopredeter"/>
    <w:uiPriority w:val="99"/>
    <w:semiHidden/>
    <w:unhideWhenUsed/>
    <w:rsid w:val="00207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package" Target="embeddings/Hoja_de_c_lculo_de_Microsoft_Excel.xlsx"/><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EA960-5B20-4645-A580-23B3CAD2E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12289</Words>
  <Characters>67590</Characters>
  <Application>Microsoft Office Word</Application>
  <DocSecurity>0</DocSecurity>
  <Lines>563</Lines>
  <Paragraphs>159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dube</dc:creator>
  <cp:keywords/>
  <dc:description/>
  <cp:lastModifiedBy>Alejandra Guzman Luna</cp:lastModifiedBy>
  <cp:revision>2</cp:revision>
  <dcterms:created xsi:type="dcterms:W3CDTF">2021-06-21T23:54:00Z</dcterms:created>
  <dcterms:modified xsi:type="dcterms:W3CDTF">2021-06-21T23:54:00Z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id="h1aOaQDR"/&gt;&lt;style id="http://www.zotero.org/styles/apa" locale="en-US" hasBibliography="1" bibliographyStyleHasBeenSet="1"/&gt;&lt;prefs&gt;&lt;pref name="fieldType" value="Field"/&gt;&lt;/prefs&gt;&lt;/data&gt;</vt:lpwstr>
  </property>
</Properties>
</file>